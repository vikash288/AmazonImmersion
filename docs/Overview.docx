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A2D93F" w14:textId="77777777" w:rsidR="00D26042" w:rsidRDefault="006E6764">
      <w:r>
        <w:t xml:space="preserve">                                                                         </w:t>
      </w:r>
    </w:p>
    <w:p w14:paraId="65751B01" w14:textId="77777777" w:rsidR="00D26042" w:rsidRDefault="006E6764">
      <w:pPr>
        <w:tabs>
          <w:tab w:val="left" w:pos="2355"/>
        </w:tabs>
      </w:pPr>
      <w:r>
        <w:tab/>
      </w:r>
    </w:p>
    <w:p w14:paraId="5899DC63" w14:textId="77777777" w:rsidR="00D26042" w:rsidRDefault="00D26042"/>
    <w:p w14:paraId="21A8B8CE" w14:textId="77777777" w:rsidR="00D26042" w:rsidRDefault="00D26042"/>
    <w:p w14:paraId="60C66D75" w14:textId="77777777" w:rsidR="00D26042" w:rsidRDefault="006E6764">
      <w:pPr>
        <w:ind w:left="3600"/>
      </w:pPr>
      <w:r>
        <w:t xml:space="preserve">       </w:t>
      </w:r>
      <w:r>
        <w:rPr>
          <w:noProof/>
        </w:rPr>
        <w:drawing>
          <wp:inline distT="0" distB="0" distL="0" distR="0" wp14:anchorId="35E110BC" wp14:editId="164BC607">
            <wp:extent cx="723900" cy="7239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20B4E" w14:textId="77777777" w:rsidR="00D26042" w:rsidRPr="003A361D" w:rsidRDefault="003A361D">
      <w:pPr>
        <w:jc w:val="center"/>
        <w:rPr>
          <w:sz w:val="18"/>
        </w:rPr>
      </w:pPr>
      <w:bookmarkStart w:id="0" w:name="_gjdgxs" w:colFirst="0" w:colLast="0"/>
      <w:bookmarkEnd w:id="0"/>
      <w:r w:rsidRPr="003A361D">
        <w:rPr>
          <w:b/>
          <w:sz w:val="44"/>
          <w:szCs w:val="50"/>
        </w:rPr>
        <w:t>Running</w:t>
      </w:r>
      <w:r w:rsidR="008C33AA" w:rsidRPr="003A361D">
        <w:rPr>
          <w:b/>
          <w:sz w:val="44"/>
          <w:szCs w:val="50"/>
        </w:rPr>
        <w:t xml:space="preserve"> </w:t>
      </w:r>
      <w:r w:rsidR="00E747E2" w:rsidRPr="003A361D">
        <w:rPr>
          <w:b/>
          <w:sz w:val="44"/>
          <w:szCs w:val="50"/>
        </w:rPr>
        <w:t>an I</w:t>
      </w:r>
      <w:r w:rsidR="008C33AA" w:rsidRPr="003A361D">
        <w:rPr>
          <w:b/>
          <w:sz w:val="44"/>
          <w:szCs w:val="50"/>
        </w:rPr>
        <w:t>ntelligent</w:t>
      </w:r>
      <w:r w:rsidRPr="003A361D">
        <w:rPr>
          <w:b/>
          <w:sz w:val="44"/>
          <w:szCs w:val="50"/>
        </w:rPr>
        <w:t xml:space="preserve"> Analytical</w:t>
      </w:r>
      <w:r w:rsidR="008C33AA" w:rsidRPr="003A361D">
        <w:rPr>
          <w:b/>
          <w:sz w:val="44"/>
          <w:szCs w:val="50"/>
        </w:rPr>
        <w:t xml:space="preserve"> </w:t>
      </w:r>
      <w:r w:rsidRPr="003A361D">
        <w:rPr>
          <w:b/>
          <w:sz w:val="44"/>
          <w:szCs w:val="50"/>
        </w:rPr>
        <w:t>System</w:t>
      </w:r>
      <w:r w:rsidR="008C33AA" w:rsidRPr="003A361D">
        <w:rPr>
          <w:b/>
          <w:sz w:val="44"/>
          <w:szCs w:val="50"/>
        </w:rPr>
        <w:t xml:space="preserve"> on AWS </w:t>
      </w:r>
    </w:p>
    <w:p w14:paraId="47587518" w14:textId="77777777" w:rsidR="00D26042" w:rsidRPr="003A361D" w:rsidRDefault="008C33AA">
      <w:pPr>
        <w:jc w:val="center"/>
        <w:rPr>
          <w:sz w:val="18"/>
        </w:rPr>
      </w:pPr>
      <w:r w:rsidRPr="003A361D">
        <w:rPr>
          <w:b/>
          <w:sz w:val="36"/>
          <w:szCs w:val="42"/>
        </w:rPr>
        <w:t xml:space="preserve">Using AWS Services &amp; </w:t>
      </w:r>
      <w:r w:rsidR="003A361D" w:rsidRPr="003A361D">
        <w:rPr>
          <w:b/>
          <w:sz w:val="36"/>
          <w:szCs w:val="42"/>
        </w:rPr>
        <w:t>S</w:t>
      </w:r>
      <w:r w:rsidRPr="003A361D">
        <w:rPr>
          <w:b/>
          <w:sz w:val="36"/>
          <w:szCs w:val="42"/>
        </w:rPr>
        <w:t>olutions in AWS Marketplace</w:t>
      </w:r>
    </w:p>
    <w:p w14:paraId="2790F7AE" w14:textId="77777777" w:rsidR="00D26042" w:rsidRDefault="006E6764">
      <w:pPr>
        <w:jc w:val="center"/>
      </w:pPr>
      <w:r>
        <w:rPr>
          <w:b/>
          <w:sz w:val="46"/>
          <w:szCs w:val="46"/>
        </w:rPr>
        <w:t xml:space="preserve">            </w:t>
      </w:r>
    </w:p>
    <w:p w14:paraId="7F7A9F81" w14:textId="77777777" w:rsidR="00D26042" w:rsidRDefault="006E6764">
      <w:pPr>
        <w:jc w:val="center"/>
      </w:pPr>
      <w:r>
        <w:rPr>
          <w:i/>
          <w:sz w:val="40"/>
          <w:szCs w:val="40"/>
        </w:rPr>
        <w:t>Overview</w:t>
      </w:r>
    </w:p>
    <w:p w14:paraId="1E461B24" w14:textId="77777777" w:rsidR="00D26042" w:rsidRDefault="00D26042"/>
    <w:p w14:paraId="028BF08D" w14:textId="77777777" w:rsidR="00D26042" w:rsidRDefault="00D26042"/>
    <w:p w14:paraId="4D97F4BD" w14:textId="77777777" w:rsidR="00D26042" w:rsidRDefault="00D26042"/>
    <w:p w14:paraId="5994D43F" w14:textId="77777777" w:rsidR="00D26042" w:rsidRDefault="00D26042"/>
    <w:p w14:paraId="3D9F60B6" w14:textId="77777777" w:rsidR="00D26042" w:rsidRDefault="00D26042"/>
    <w:p w14:paraId="264DE835" w14:textId="77777777" w:rsidR="00D26042" w:rsidRDefault="00D26042"/>
    <w:p w14:paraId="15D1F4AD" w14:textId="77777777" w:rsidR="00D26042" w:rsidRDefault="00D26042"/>
    <w:p w14:paraId="32A445E6" w14:textId="77777777" w:rsidR="00D26042" w:rsidRDefault="00D26042"/>
    <w:p w14:paraId="631A531B" w14:textId="77777777" w:rsidR="00D26042" w:rsidRDefault="00D26042"/>
    <w:p w14:paraId="03F328C0" w14:textId="77777777" w:rsidR="00D26042" w:rsidRDefault="00D26042"/>
    <w:p w14:paraId="226EFD7B" w14:textId="77777777" w:rsidR="00D26042" w:rsidRDefault="00D26042"/>
    <w:p w14:paraId="16FF2636" w14:textId="77777777" w:rsidR="00D26042" w:rsidRDefault="00D26042"/>
    <w:p w14:paraId="5569A6E1" w14:textId="77777777" w:rsidR="00D26042" w:rsidRDefault="00D26042"/>
    <w:p w14:paraId="5133E798" w14:textId="77777777" w:rsidR="00D26042" w:rsidRDefault="00D26042">
      <w:pPr>
        <w:tabs>
          <w:tab w:val="left" w:pos="1800"/>
        </w:tabs>
      </w:pPr>
    </w:p>
    <w:p w14:paraId="4F489499" w14:textId="77777777" w:rsidR="00D26042" w:rsidRDefault="00D26042">
      <w:pPr>
        <w:tabs>
          <w:tab w:val="left" w:pos="1800"/>
        </w:tabs>
      </w:pPr>
    </w:p>
    <w:p w14:paraId="2E799E61" w14:textId="77777777" w:rsidR="00D26042" w:rsidRDefault="00D26042">
      <w:pPr>
        <w:tabs>
          <w:tab w:val="left" w:pos="1800"/>
        </w:tabs>
      </w:pPr>
    </w:p>
    <w:p w14:paraId="0ABDBF31" w14:textId="77777777" w:rsidR="00D26042" w:rsidRDefault="00D26042">
      <w:pPr>
        <w:tabs>
          <w:tab w:val="left" w:pos="1800"/>
        </w:tabs>
      </w:pPr>
    </w:p>
    <w:p w14:paraId="2C5C6703" w14:textId="77777777" w:rsidR="00D26042" w:rsidRPr="00526E3C" w:rsidRDefault="006E6764">
      <w:pPr>
        <w:pStyle w:val="Heading1"/>
        <w:rPr>
          <w:color w:val="CC6600"/>
        </w:rPr>
      </w:pPr>
      <w:bookmarkStart w:id="1" w:name="_30j0zll" w:colFirst="0" w:colLast="0"/>
      <w:bookmarkStart w:id="2" w:name="_Toc466323839"/>
      <w:bookmarkStart w:id="3" w:name="_Toc466324275"/>
      <w:bookmarkStart w:id="4" w:name="_Toc468267341"/>
      <w:bookmarkStart w:id="5" w:name="_Toc468268833"/>
      <w:bookmarkEnd w:id="1"/>
      <w:r w:rsidRPr="00526E3C">
        <w:rPr>
          <w:color w:val="CC6600"/>
        </w:rPr>
        <w:t>Disclaimer:</w:t>
      </w:r>
      <w:bookmarkEnd w:id="2"/>
      <w:bookmarkEnd w:id="3"/>
      <w:bookmarkEnd w:id="4"/>
      <w:bookmarkEnd w:id="5"/>
    </w:p>
    <w:p w14:paraId="6FE89802" w14:textId="77777777" w:rsidR="00D26042" w:rsidRDefault="00D26042"/>
    <w:p w14:paraId="491C6E3A" w14:textId="716ED126" w:rsidR="00D26042" w:rsidRDefault="006E6764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del w:id="6" w:author="Kathryn Gillett" w:date="2016-12-15T14:31:00Z">
        <w:r w:rsidDel="0007311A">
          <w:rPr>
            <w:rFonts w:ascii="Open Sans" w:eastAsia="Open Sans" w:hAnsi="Open Sans" w:cs="Open Sans"/>
            <w:color w:val="404040"/>
            <w:sz w:val="24"/>
            <w:szCs w:val="24"/>
          </w:rPr>
          <w:delText>End-to-End</w:delText>
        </w:r>
      </w:del>
      <w:ins w:id="7" w:author="Kathryn Gillett" w:date="2016-12-15T14:31:00Z">
        <w:r w:rsidR="0007311A">
          <w:rPr>
            <w:rFonts w:ascii="Open Sans" w:eastAsia="Open Sans" w:hAnsi="Open Sans" w:cs="Open Sans"/>
            <w:color w:val="404040"/>
            <w:sz w:val="24"/>
            <w:szCs w:val="24"/>
          </w:rPr>
          <w:t>AWS Marketplace Fusion</w:t>
        </w:r>
      </w:ins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Solution showcased in this document is solely meant 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>as a tutorial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i/>
          <w:color w:val="404040"/>
          <w:sz w:val="24"/>
          <w:szCs w:val="24"/>
        </w:rPr>
        <w:t>but with given additional customizations, it can be used for production use cases</w:t>
      </w:r>
      <w:r>
        <w:rPr>
          <w:rFonts w:ascii="Open Sans" w:eastAsia="Open Sans" w:hAnsi="Open Sans" w:cs="Open Sans"/>
          <w:color w:val="404040"/>
          <w:sz w:val="24"/>
          <w:szCs w:val="24"/>
        </w:rPr>
        <w:t>.</w:t>
      </w:r>
    </w:p>
    <w:p w14:paraId="62BD7751" w14:textId="279D5EEB" w:rsidR="00D26042" w:rsidRDefault="006E6764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Technologies used in th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is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Solution can be replaced by other equivalent technologies as needed for business reasons. </w:t>
      </w:r>
    </w:p>
    <w:p w14:paraId="19974CDF" w14:textId="04B33615" w:rsidR="001308E8" w:rsidRPr="001308E8" w:rsidRDefault="006E6764" w:rsidP="001308E8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</w:rPr>
      </w:pPr>
      <w:r w:rsidRPr="001308E8">
        <w:rPr>
          <w:rFonts w:ascii="Open Sans" w:eastAsia="Open Sans" w:hAnsi="Open Sans" w:cs="Open Sans"/>
          <w:color w:val="404040"/>
          <w:sz w:val="24"/>
          <w:szCs w:val="24"/>
        </w:rPr>
        <w:t>All data used in th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is</w:t>
      </w:r>
      <w:r w:rsidRPr="001308E8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S</w:t>
      </w:r>
      <w:r w:rsidRPr="001308E8">
        <w:rPr>
          <w:rFonts w:ascii="Open Sans" w:eastAsia="Open Sans" w:hAnsi="Open Sans" w:cs="Open Sans"/>
          <w:color w:val="404040"/>
          <w:sz w:val="24"/>
          <w:szCs w:val="24"/>
        </w:rPr>
        <w:t xml:space="preserve">olution is machine generated and fictitious. </w:t>
      </w:r>
    </w:p>
    <w:p w14:paraId="5C6CD6CF" w14:textId="6C9B0ABF" w:rsidR="00D26042" w:rsidRPr="001308E8" w:rsidRDefault="006E6764" w:rsidP="001308E8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</w:rPr>
      </w:pPr>
      <w:r w:rsidRPr="001308E8">
        <w:rPr>
          <w:rFonts w:ascii="Open Sans" w:eastAsia="Open Sans" w:hAnsi="Open Sans" w:cs="Open Sans"/>
          <w:color w:val="404040"/>
          <w:sz w:val="24"/>
          <w:szCs w:val="24"/>
        </w:rPr>
        <w:t>For setting up th</w:t>
      </w:r>
      <w:ins w:id="8" w:author="Kathryn Gillett" w:date="2016-12-15T14:49:00Z">
        <w:r w:rsidR="00E94167">
          <w:rPr>
            <w:rFonts w:ascii="Open Sans" w:eastAsia="Open Sans" w:hAnsi="Open Sans" w:cs="Open Sans"/>
            <w:color w:val="404040"/>
            <w:sz w:val="24"/>
            <w:szCs w:val="24"/>
          </w:rPr>
          <w:t>is</w:t>
        </w:r>
      </w:ins>
      <w:del w:id="9" w:author="Kathryn Gillett" w:date="2016-12-15T14:49:00Z">
        <w:r w:rsidRPr="001308E8" w:rsidDel="00E94167">
          <w:rPr>
            <w:rFonts w:ascii="Open Sans" w:eastAsia="Open Sans" w:hAnsi="Open Sans" w:cs="Open Sans"/>
            <w:color w:val="404040"/>
            <w:sz w:val="24"/>
            <w:szCs w:val="24"/>
          </w:rPr>
          <w:delText>e</w:delText>
        </w:r>
      </w:del>
      <w:r w:rsidRPr="001308E8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del w:id="10" w:author="Kathryn Gillett" w:date="2016-12-15T14:32:00Z">
        <w:r w:rsidRPr="001308E8" w:rsidDel="0007311A">
          <w:rPr>
            <w:rFonts w:ascii="Open Sans" w:eastAsia="Open Sans" w:hAnsi="Open Sans" w:cs="Open Sans"/>
            <w:color w:val="404040"/>
            <w:sz w:val="24"/>
            <w:szCs w:val="24"/>
          </w:rPr>
          <w:delText>End-to-End</w:delText>
        </w:r>
      </w:del>
      <w:ins w:id="11" w:author="Kathryn Gillett" w:date="2016-12-15T14:32:00Z">
        <w:r w:rsidR="0007311A">
          <w:rPr>
            <w:rFonts w:ascii="Open Sans" w:eastAsia="Open Sans" w:hAnsi="Open Sans" w:cs="Open Sans"/>
            <w:color w:val="404040"/>
            <w:sz w:val="24"/>
            <w:szCs w:val="24"/>
          </w:rPr>
          <w:t>AWS Marketplace Fusion</w:t>
        </w:r>
      </w:ins>
      <w:r w:rsidRPr="001308E8">
        <w:rPr>
          <w:rFonts w:ascii="Open Sans" w:eastAsia="Open Sans" w:hAnsi="Open Sans" w:cs="Open Sans"/>
          <w:color w:val="404040"/>
          <w:sz w:val="24"/>
          <w:szCs w:val="24"/>
        </w:rPr>
        <w:t xml:space="preserve"> Solution, prior knowledge of </w:t>
      </w:r>
      <w:ins w:id="12" w:author="Kathryn Gillett" w:date="2016-12-15T14:28:00Z">
        <w:r w:rsidR="0007311A">
          <w:rPr>
            <w:rFonts w:ascii="Open Sans" w:eastAsia="Open Sans" w:hAnsi="Open Sans" w:cs="Open Sans"/>
            <w:color w:val="404040"/>
            <w:sz w:val="24"/>
            <w:szCs w:val="24"/>
          </w:rPr>
          <w:t xml:space="preserve">the </w:t>
        </w:r>
      </w:ins>
      <w:r w:rsidRPr="001308E8">
        <w:rPr>
          <w:rFonts w:ascii="Open Sans" w:eastAsia="Open Sans" w:hAnsi="Open Sans" w:cs="Open Sans"/>
          <w:color w:val="404040"/>
          <w:sz w:val="24"/>
          <w:szCs w:val="24"/>
        </w:rPr>
        <w:t>technologies used in the Solution and familiarity with Amazon AWS Cloud is recommended.</w:t>
      </w:r>
    </w:p>
    <w:p w14:paraId="5679AE32" w14:textId="6A2E845D" w:rsidR="00D26042" w:rsidRDefault="006E6764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For most of the components, we used </w:t>
      </w:r>
      <w:r w:rsidR="00D31E51"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region </w:t>
      </w:r>
      <w:r>
        <w:rPr>
          <w:rFonts w:ascii="Open Sans" w:eastAsia="Open Sans" w:hAnsi="Open Sans" w:cs="Open Sans"/>
          <w:b/>
          <w:color w:val="404040"/>
          <w:sz w:val="24"/>
          <w:szCs w:val="24"/>
        </w:rPr>
        <w:t>US West (Oregon)</w:t>
      </w:r>
      <w:r>
        <w:rPr>
          <w:rFonts w:ascii="Open Sans" w:eastAsia="Open Sans" w:hAnsi="Open Sans" w:cs="Open Sans"/>
          <w:color w:val="404040"/>
          <w:sz w:val="24"/>
          <w:szCs w:val="24"/>
        </w:rPr>
        <w:t>, but you can change it as per your choice.</w:t>
      </w:r>
    </w:p>
    <w:p w14:paraId="151C9CB1" w14:textId="77777777" w:rsidR="00D26042" w:rsidRDefault="00D26042"/>
    <w:p w14:paraId="05B3F4B1" w14:textId="77777777" w:rsidR="00D26042" w:rsidRDefault="00D26042"/>
    <w:p w14:paraId="63BEDB3A" w14:textId="77777777" w:rsidR="00D26042" w:rsidRDefault="00D26042"/>
    <w:p w14:paraId="2BED315D" w14:textId="77777777" w:rsidR="00D26042" w:rsidRDefault="00D26042"/>
    <w:p w14:paraId="458B88D6" w14:textId="77777777" w:rsidR="00D26042" w:rsidRDefault="00D26042"/>
    <w:p w14:paraId="150D6199" w14:textId="77777777" w:rsidR="00D26042" w:rsidRDefault="00D26042"/>
    <w:p w14:paraId="3D65D49E" w14:textId="77777777" w:rsidR="00D26042" w:rsidRDefault="00D26042"/>
    <w:p w14:paraId="069A876C" w14:textId="77777777" w:rsidR="00D26042" w:rsidRDefault="00D26042"/>
    <w:p w14:paraId="7149DB6D" w14:textId="77777777" w:rsidR="00D26042" w:rsidRDefault="00D26042">
      <w:pPr>
        <w:tabs>
          <w:tab w:val="left" w:pos="1800"/>
        </w:tabs>
      </w:pPr>
    </w:p>
    <w:p w14:paraId="3973D058" w14:textId="77777777" w:rsidR="00D26042" w:rsidRDefault="00D26042">
      <w:pPr>
        <w:tabs>
          <w:tab w:val="left" w:pos="1800"/>
        </w:tabs>
      </w:pPr>
    </w:p>
    <w:p w14:paraId="2B0CA19A" w14:textId="77777777" w:rsidR="00D26042" w:rsidRDefault="00D26042">
      <w:pPr>
        <w:tabs>
          <w:tab w:val="left" w:pos="1800"/>
        </w:tabs>
      </w:pPr>
    </w:p>
    <w:p w14:paraId="1EA05E6C" w14:textId="77777777" w:rsidR="00D26042" w:rsidRDefault="00D26042">
      <w:pPr>
        <w:tabs>
          <w:tab w:val="left" w:pos="1800"/>
        </w:tabs>
      </w:pPr>
    </w:p>
    <w:p w14:paraId="09532809" w14:textId="77777777" w:rsidR="00D26042" w:rsidRDefault="00D26042">
      <w:pPr>
        <w:tabs>
          <w:tab w:val="left" w:pos="1800"/>
        </w:tabs>
      </w:pPr>
    </w:p>
    <w:p w14:paraId="563389BB" w14:textId="77777777" w:rsidR="00D26042" w:rsidRDefault="00D26042">
      <w:pPr>
        <w:tabs>
          <w:tab w:val="left" w:pos="1800"/>
        </w:tabs>
      </w:pPr>
    </w:p>
    <w:p w14:paraId="1237A813" w14:textId="77777777" w:rsidR="00D26042" w:rsidRDefault="00D26042">
      <w:pPr>
        <w:tabs>
          <w:tab w:val="left" w:pos="1800"/>
        </w:tabs>
      </w:pPr>
    </w:p>
    <w:p w14:paraId="7C378BE8" w14:textId="77777777" w:rsidR="00D26042" w:rsidRDefault="00D26042">
      <w:pPr>
        <w:tabs>
          <w:tab w:val="left" w:pos="1800"/>
        </w:tabs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129057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FF4D85" w14:textId="77777777" w:rsidR="00891E89" w:rsidRPr="00E1261C" w:rsidRDefault="00891E89" w:rsidP="00891E89">
          <w:pPr>
            <w:pStyle w:val="TOCHeading"/>
            <w:jc w:val="center"/>
            <w:rPr>
              <w:b/>
              <w:color w:val="CC6600"/>
              <w:sz w:val="40"/>
            </w:rPr>
          </w:pPr>
          <w:r w:rsidRPr="00E1261C">
            <w:rPr>
              <w:b/>
              <w:color w:val="CC6600"/>
              <w:sz w:val="40"/>
            </w:rPr>
            <w:t>Table of</w:t>
          </w:r>
          <w:r w:rsidRPr="00E1261C">
            <w:rPr>
              <w:rFonts w:ascii="Calibri" w:eastAsia="Calibri" w:hAnsi="Calibri" w:cs="Calibri"/>
              <w:b/>
              <w:color w:val="CC6600"/>
              <w:sz w:val="28"/>
              <w:szCs w:val="22"/>
            </w:rPr>
            <w:t xml:space="preserve"> </w:t>
          </w:r>
          <w:r w:rsidRPr="00E1261C">
            <w:rPr>
              <w:b/>
              <w:color w:val="CC6600"/>
              <w:sz w:val="40"/>
            </w:rPr>
            <w:t>Contents</w:t>
          </w:r>
        </w:p>
        <w:p w14:paraId="524DEC77" w14:textId="77777777" w:rsidR="001A79BD" w:rsidRDefault="00891E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2756288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34" w:history="1">
            <w:r w:rsidR="001A79BD" w:rsidRPr="00D62E7D">
              <w:rPr>
                <w:rStyle w:val="Hyperlink"/>
                <w:rFonts w:eastAsia="Open Sans" w:cs="Open Sans"/>
                <w:b/>
                <w:noProof/>
              </w:rPr>
              <w:t>1.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Introduction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_Toc468268834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4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3C51B1F4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35" w:history="1">
            <w:r w:rsidR="001A79BD" w:rsidRPr="00D62E7D">
              <w:rPr>
                <w:rStyle w:val="Hyperlink"/>
                <w:b/>
                <w:bCs/>
                <w:noProof/>
              </w:rPr>
              <w:t>2.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Business Use Case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_Toc468268835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4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2524C079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36" w:history="1">
            <w:r w:rsidR="001A79BD" w:rsidRPr="00D62E7D">
              <w:rPr>
                <w:rStyle w:val="Hyperlink"/>
                <w:b/>
                <w:bCs/>
                <w:noProof/>
              </w:rPr>
              <w:t>3.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Project Details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_Toc468268836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5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0DF8ABD7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37" w:history="1">
            <w:r w:rsidR="001A79BD" w:rsidRPr="00D62E7D">
              <w:rPr>
                <w:rStyle w:val="Hyperlink"/>
                <w:b/>
                <w:bCs/>
                <w:noProof/>
              </w:rPr>
              <w:t>4.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Architecture Diagram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_Toc468268837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8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17E50E55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38" w:history="1">
            <w:r w:rsidR="001A79BD" w:rsidRPr="00D62E7D">
              <w:rPr>
                <w:rStyle w:val="Hyperlink"/>
                <w:b/>
                <w:bCs/>
                <w:noProof/>
              </w:rPr>
              <w:t>5.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Data Model Diagram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_Toc468268838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9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49638156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39" w:history="1">
            <w:r w:rsidR="001A79BD" w:rsidRPr="00D62E7D">
              <w:rPr>
                <w:rStyle w:val="Hyperlink"/>
                <w:b/>
                <w:bCs/>
                <w:noProof/>
              </w:rPr>
              <w:t>6.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How to use the project documents?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_Toc468268839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11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09658B66" w14:textId="77777777" w:rsidR="001A79BD" w:rsidRDefault="006D1F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268840" w:history="1">
            <w:r w:rsidR="001A79BD" w:rsidRPr="00D62E7D">
              <w:rPr>
                <w:rStyle w:val="Hyperlink"/>
                <w:b/>
                <w:bCs/>
                <w:noProof/>
              </w:rPr>
              <w:t>7.</w:t>
            </w:r>
            <w:r w:rsidR="001A79B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79BD" w:rsidRPr="00D62E7D">
              <w:rPr>
                <w:rStyle w:val="Hyperlink"/>
                <w:b/>
                <w:bCs/>
                <w:noProof/>
              </w:rPr>
              <w:t>Appendix</w:t>
            </w:r>
            <w:r w:rsidR="001A79BD">
              <w:rPr>
                <w:noProof/>
                <w:webHidden/>
              </w:rPr>
              <w:tab/>
            </w:r>
            <w:r w:rsidR="001A79BD">
              <w:rPr>
                <w:noProof/>
                <w:webHidden/>
              </w:rPr>
              <w:fldChar w:fldCharType="begin"/>
            </w:r>
            <w:r w:rsidR="001A79BD">
              <w:rPr>
                <w:noProof/>
                <w:webHidden/>
              </w:rPr>
              <w:instrText xml:space="preserve"> PAGEREF _Toc468268840 \h </w:instrText>
            </w:r>
            <w:r w:rsidR="001A79BD">
              <w:rPr>
                <w:noProof/>
                <w:webHidden/>
              </w:rPr>
            </w:r>
            <w:r w:rsidR="001A79BD">
              <w:rPr>
                <w:noProof/>
                <w:webHidden/>
              </w:rPr>
              <w:fldChar w:fldCharType="separate"/>
            </w:r>
            <w:r w:rsidR="004F1022">
              <w:rPr>
                <w:noProof/>
                <w:webHidden/>
              </w:rPr>
              <w:t>12</w:t>
            </w:r>
            <w:r w:rsidR="001A79BD">
              <w:rPr>
                <w:noProof/>
                <w:webHidden/>
              </w:rPr>
              <w:fldChar w:fldCharType="end"/>
            </w:r>
          </w:hyperlink>
        </w:p>
        <w:p w14:paraId="17A182A7" w14:textId="77777777" w:rsidR="00891E89" w:rsidRDefault="00891E89" w:rsidP="00891E8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1DF5CB" w14:textId="77777777" w:rsidR="00D26042" w:rsidRDefault="006D1FB5">
      <w:hyperlink w:anchor="_Toc466288307"/>
    </w:p>
    <w:p w14:paraId="5A6B3E44" w14:textId="77777777" w:rsidR="00D26042" w:rsidRDefault="006D1FB5">
      <w:pPr>
        <w:tabs>
          <w:tab w:val="left" w:pos="1800"/>
        </w:tabs>
      </w:pPr>
      <w:hyperlink w:anchor="_Toc466288307"/>
    </w:p>
    <w:p w14:paraId="5F40A885" w14:textId="77777777" w:rsidR="00D26042" w:rsidRDefault="006E6764">
      <w:r>
        <w:br w:type="page"/>
      </w:r>
    </w:p>
    <w:p w14:paraId="4E8DCCC8" w14:textId="77777777" w:rsidR="00D26042" w:rsidRDefault="006D1FB5">
      <w:hyperlink w:anchor="_Toc466288307"/>
    </w:p>
    <w:p w14:paraId="30F60606" w14:textId="77777777" w:rsidR="006638DE" w:rsidRPr="006638DE" w:rsidRDefault="006E6764" w:rsidP="00A8770C">
      <w:pPr>
        <w:pStyle w:val="H1"/>
        <w:rPr>
          <w:rFonts w:eastAsia="Open Sans" w:cs="Open Sans"/>
          <w:i/>
        </w:rPr>
      </w:pPr>
      <w:bookmarkStart w:id="13" w:name="_1fob9te" w:colFirst="0" w:colLast="0"/>
      <w:bookmarkStart w:id="14" w:name="_Toc468268834"/>
      <w:bookmarkEnd w:id="13"/>
      <w:r w:rsidRPr="006638DE">
        <w:rPr>
          <w:rStyle w:val="Strong"/>
        </w:rPr>
        <w:t>Introduction</w:t>
      </w:r>
      <w:bookmarkEnd w:id="14"/>
    </w:p>
    <w:p w14:paraId="6951E733" w14:textId="77777777" w:rsidR="006638DE" w:rsidRPr="006638DE" w:rsidRDefault="006638DE" w:rsidP="006638DE">
      <w:pPr>
        <w:spacing w:after="240" w:line="240" w:lineRule="auto"/>
        <w:contextualSpacing/>
        <w:rPr>
          <w:rFonts w:ascii="Open Sans" w:eastAsia="Open Sans" w:hAnsi="Open Sans" w:cs="Open Sans"/>
          <w:b/>
          <w:i/>
          <w:color w:val="CC6600"/>
          <w:sz w:val="23"/>
          <w:szCs w:val="27"/>
        </w:rPr>
      </w:pPr>
    </w:p>
    <w:p w14:paraId="061F7343" w14:textId="3DEE6A8A" w:rsidR="00D26042" w:rsidRDefault="006E6764">
      <w:pPr>
        <w:spacing w:before="40"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>Intelligent Analytical System is a complete end-to-</w:t>
      </w:r>
      <w:r>
        <w:rPr>
          <w:rFonts w:ascii="Open Sans" w:eastAsia="Open Sans" w:hAnsi="Open Sans" w:cs="Open Sans"/>
          <w:color w:val="404040"/>
          <w:sz w:val="24"/>
          <w:szCs w:val="24"/>
        </w:rPr>
        <w:t>end predictive analytical solution. It is completely built on the AWS platform with fast data processing capability, scalability, reliability</w:t>
      </w:r>
      <w:r w:rsidR="00354024">
        <w:rPr>
          <w:rFonts w:ascii="Open Sans" w:eastAsia="Open Sans" w:hAnsi="Open Sans" w:cs="Open Sans"/>
          <w:color w:val="404040"/>
          <w:sz w:val="24"/>
          <w:szCs w:val="24"/>
        </w:rPr>
        <w:t>,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an accurate predictive analysis</w:t>
      </w:r>
      <w:r w:rsidR="00354024">
        <w:rPr>
          <w:rFonts w:ascii="Open Sans" w:eastAsia="Open Sans" w:hAnsi="Open Sans" w:cs="Open Sans"/>
          <w:color w:val="404040"/>
          <w:sz w:val="24"/>
          <w:szCs w:val="24"/>
        </w:rPr>
        <w:t>,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 xml:space="preserve"> and a connected </w:t>
      </w:r>
      <w:del w:id="15" w:author="Kathryn Gillett" w:date="2016-12-14T19:06:00Z">
        <w:r w:rsidR="001308E8" w:rsidDel="005157C0">
          <w:rPr>
            <w:rFonts w:ascii="Open Sans" w:eastAsia="Open Sans" w:hAnsi="Open Sans" w:cs="Open Sans"/>
            <w:color w:val="404040"/>
            <w:sz w:val="24"/>
            <w:szCs w:val="24"/>
          </w:rPr>
          <w:delText>App</w:delText>
        </w:r>
      </w:del>
      <w:ins w:id="16" w:author="Kathryn Gillett" w:date="2016-12-14T19:06:00Z">
        <w:r w:rsidR="005157C0">
          <w:rPr>
            <w:rFonts w:ascii="Open Sans" w:eastAsia="Open Sans" w:hAnsi="Open Sans" w:cs="Open Sans"/>
            <w:color w:val="404040"/>
            <w:sz w:val="24"/>
            <w:szCs w:val="24"/>
          </w:rPr>
          <w:t>application</w:t>
        </w:r>
      </w:ins>
      <w:r>
        <w:rPr>
          <w:rFonts w:ascii="Open Sans" w:eastAsia="Open Sans" w:hAnsi="Open Sans" w:cs="Open Sans"/>
          <w:color w:val="404040"/>
          <w:sz w:val="24"/>
          <w:szCs w:val="24"/>
        </w:rPr>
        <w:t>.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 xml:space="preserve"> It leverages AWS Services and third-party solutions 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 xml:space="preserve">from 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>AWS Marketplace.</w:t>
      </w:r>
    </w:p>
    <w:p w14:paraId="7F957BBF" w14:textId="488C9217" w:rsidR="00D26042" w:rsidRDefault="006E6764">
      <w:pPr>
        <w:spacing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Th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>e Intelligent Analytical System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consists of 3 projects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,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including 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 xml:space="preserve">a </w:t>
      </w:r>
      <w:r>
        <w:rPr>
          <w:rFonts w:ascii="Open Sans" w:eastAsia="Open Sans" w:hAnsi="Open Sans" w:cs="Open Sans"/>
          <w:color w:val="404040"/>
          <w:sz w:val="24"/>
          <w:szCs w:val="24"/>
        </w:rPr>
        <w:t>prerequisite setup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 xml:space="preserve">. The projects </w:t>
      </w:r>
      <w:r>
        <w:rPr>
          <w:rFonts w:ascii="Open Sans" w:eastAsia="Open Sans" w:hAnsi="Open Sans" w:cs="Open Sans"/>
          <w:color w:val="404040"/>
          <w:sz w:val="24"/>
          <w:szCs w:val="24"/>
        </w:rPr>
        <w:t>must be followed sequentially to setup, configure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,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and execute the 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end-to-end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processes.</w:t>
      </w:r>
    </w:p>
    <w:p w14:paraId="24B94740" w14:textId="77777777" w:rsidR="00D26042" w:rsidRDefault="006E6764">
      <w:pPr>
        <w:spacing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After completion of these 3 projects, the user will achieve these:</w:t>
      </w:r>
    </w:p>
    <w:p w14:paraId="72EF1546" w14:textId="6AC70B8A" w:rsidR="00D26042" w:rsidRDefault="006E6764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Create an AWS Account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 xml:space="preserve">. </w:t>
      </w:r>
      <w:proofErr w:type="gramStart"/>
      <w:r>
        <w:rPr>
          <w:rFonts w:ascii="Open Sans" w:eastAsia="Open Sans" w:hAnsi="Open Sans" w:cs="Open Sans"/>
          <w:color w:val="404040"/>
          <w:sz w:val="24"/>
          <w:szCs w:val="24"/>
        </w:rPr>
        <w:t>do</w:t>
      </w:r>
      <w:proofErr w:type="gram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initial setup before installation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404040"/>
          <w:sz w:val="24"/>
          <w:szCs w:val="24"/>
        </w:rPr>
        <w:t>and configur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various AWS products.</w:t>
      </w:r>
    </w:p>
    <w:p w14:paraId="59101304" w14:textId="2E6C26AC" w:rsidR="00D26042" w:rsidRDefault="006E6764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Install and configure several components from AWS marketplace, which are used to build this </w:t>
      </w:r>
      <w:r w:rsidR="000F409D">
        <w:rPr>
          <w:rFonts w:ascii="Open Sans" w:eastAsia="Open Sans" w:hAnsi="Open Sans" w:cs="Open Sans"/>
          <w:color w:val="404040"/>
          <w:sz w:val="24"/>
          <w:szCs w:val="24"/>
        </w:rPr>
        <w:t>S</w:t>
      </w:r>
      <w:r>
        <w:rPr>
          <w:rFonts w:ascii="Open Sans" w:eastAsia="Open Sans" w:hAnsi="Open Sans" w:cs="Open Sans"/>
          <w:color w:val="404040"/>
          <w:sz w:val="24"/>
          <w:szCs w:val="24"/>
        </w:rPr>
        <w:t>olution.</w:t>
      </w:r>
    </w:p>
    <w:p w14:paraId="58B67291" w14:textId="77777777" w:rsidR="00D26042" w:rsidRDefault="006E6764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Generate the required datasets and initiate the data pipeline.</w:t>
      </w:r>
    </w:p>
    <w:p w14:paraId="6A561704" w14:textId="77777777" w:rsidR="00D26042" w:rsidRDefault="006E6764">
      <w:pPr>
        <w:numPr>
          <w:ilvl w:val="0"/>
          <w:numId w:val="8"/>
        </w:numPr>
        <w:spacing w:after="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Use a machine learning model for predictive analysis and create a predictive dashboard for visualization.</w:t>
      </w:r>
    </w:p>
    <w:p w14:paraId="03BDD557" w14:textId="77777777" w:rsidR="00D26042" w:rsidRDefault="006E6764" w:rsidP="00A576A3">
      <w:pPr>
        <w:numPr>
          <w:ilvl w:val="0"/>
          <w:numId w:val="8"/>
        </w:numPr>
        <w:spacing w:after="0" w:line="240" w:lineRule="auto"/>
        <w:ind w:left="714" w:hanging="357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Use a mobile app to get mobile notifications based on the predictive analysis.</w:t>
      </w:r>
    </w:p>
    <w:p w14:paraId="24AE18C3" w14:textId="77777777" w:rsidR="00A576A3" w:rsidRDefault="00A576A3" w:rsidP="00A576A3">
      <w:pPr>
        <w:spacing w:after="0" w:line="240" w:lineRule="auto"/>
        <w:ind w:left="714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45F8C67C" w14:textId="118399BE" w:rsidR="00D26042" w:rsidRDefault="006E6764">
      <w:pPr>
        <w:spacing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To understand </w:t>
      </w:r>
      <w:r w:rsidR="0040278A">
        <w:rPr>
          <w:rFonts w:ascii="Open Sans" w:eastAsia="Open Sans" w:hAnsi="Open Sans" w:cs="Open Sans"/>
          <w:color w:val="404040"/>
          <w:sz w:val="24"/>
          <w:szCs w:val="24"/>
        </w:rPr>
        <w:t>what this Solution is meant to achieve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, let us look at a particular business use case. </w:t>
      </w:r>
    </w:p>
    <w:p w14:paraId="73E34E1F" w14:textId="77777777" w:rsidR="006638DE" w:rsidRPr="006638DE" w:rsidRDefault="006E6764" w:rsidP="00A8770C">
      <w:pPr>
        <w:pStyle w:val="H1"/>
        <w:rPr>
          <w:rStyle w:val="Strong"/>
        </w:rPr>
      </w:pPr>
      <w:bookmarkStart w:id="17" w:name="_3znysh7" w:colFirst="0" w:colLast="0"/>
      <w:bookmarkStart w:id="18" w:name="_Toc468268835"/>
      <w:bookmarkEnd w:id="17"/>
      <w:r w:rsidRPr="006638DE">
        <w:rPr>
          <w:rStyle w:val="Strong"/>
        </w:rPr>
        <w:t>Business Use Case</w:t>
      </w:r>
      <w:bookmarkEnd w:id="18"/>
    </w:p>
    <w:p w14:paraId="7238FB9C" w14:textId="0D390766" w:rsidR="001308E8" w:rsidRPr="001174A6" w:rsidRDefault="001308E8">
      <w:pPr>
        <w:spacing w:before="280" w:after="280"/>
        <w:rPr>
          <w:rFonts w:ascii="Open Sans" w:eastAsia="Open Sans" w:hAnsi="Open Sans" w:cs="Open Sans"/>
          <w:i/>
          <w:color w:val="444444"/>
          <w:sz w:val="24"/>
          <w:szCs w:val="24"/>
        </w:rPr>
      </w:pPr>
      <w:r w:rsidRPr="001174A6">
        <w:rPr>
          <w:rFonts w:ascii="Open Sans" w:eastAsia="Open Sans" w:hAnsi="Open Sans" w:cs="Open Sans"/>
          <w:i/>
          <w:color w:val="444444"/>
          <w:sz w:val="24"/>
          <w:szCs w:val="24"/>
          <w:u w:val="single"/>
        </w:rPr>
        <w:t>Note</w:t>
      </w:r>
      <w:r w:rsidRPr="001174A6">
        <w:rPr>
          <w:rFonts w:ascii="Open Sans" w:eastAsia="Open Sans" w:hAnsi="Open Sans" w:cs="Open Sans"/>
          <w:i/>
          <w:color w:val="444444"/>
          <w:sz w:val="24"/>
          <w:szCs w:val="24"/>
        </w:rPr>
        <w:t>: Th</w:t>
      </w:r>
      <w:r w:rsidR="00F761CD" w:rsidRPr="001174A6">
        <w:rPr>
          <w:rFonts w:ascii="Open Sans" w:eastAsia="Open Sans" w:hAnsi="Open Sans" w:cs="Open Sans"/>
          <w:i/>
          <w:color w:val="444444"/>
          <w:sz w:val="24"/>
          <w:szCs w:val="24"/>
        </w:rPr>
        <w:t>is</w:t>
      </w:r>
      <w:r w:rsidRPr="001174A6">
        <w:rPr>
          <w:rFonts w:ascii="Open Sans" w:eastAsia="Open Sans" w:hAnsi="Open Sans" w:cs="Open Sans"/>
          <w:i/>
          <w:color w:val="444444"/>
          <w:sz w:val="24"/>
          <w:szCs w:val="24"/>
        </w:rPr>
        <w:t xml:space="preserve"> scenario </w:t>
      </w:r>
      <w:r w:rsidR="001174A6">
        <w:rPr>
          <w:rFonts w:ascii="Open Sans" w:eastAsia="Open Sans" w:hAnsi="Open Sans" w:cs="Open Sans"/>
          <w:i/>
          <w:color w:val="444444"/>
          <w:sz w:val="24"/>
          <w:szCs w:val="24"/>
        </w:rPr>
        <w:t>was</w:t>
      </w:r>
      <w:r w:rsidR="001174A6" w:rsidRPr="001174A6">
        <w:rPr>
          <w:rFonts w:ascii="Open Sans" w:eastAsia="Open Sans" w:hAnsi="Open Sans" w:cs="Open Sans"/>
          <w:i/>
          <w:color w:val="444444"/>
          <w:sz w:val="24"/>
          <w:szCs w:val="24"/>
        </w:rPr>
        <w:t xml:space="preserve"> </w:t>
      </w:r>
      <w:r w:rsidRPr="001174A6">
        <w:rPr>
          <w:rFonts w:ascii="Open Sans" w:eastAsia="Open Sans" w:hAnsi="Open Sans" w:cs="Open Sans"/>
          <w:i/>
          <w:color w:val="444444"/>
          <w:sz w:val="24"/>
          <w:szCs w:val="24"/>
        </w:rPr>
        <w:t xml:space="preserve">developed for the finance sector, but can be applied to other industries. </w:t>
      </w:r>
    </w:p>
    <w:p w14:paraId="0F1995B9" w14:textId="4250590A" w:rsidR="00D26042" w:rsidRDefault="006E6764">
      <w:pPr>
        <w:spacing w:before="280" w:after="280"/>
      </w:pPr>
      <w:r>
        <w:rPr>
          <w:rFonts w:ascii="Open Sans" w:eastAsia="Open Sans" w:hAnsi="Open Sans" w:cs="Open Sans"/>
          <w:color w:val="444444"/>
          <w:sz w:val="24"/>
          <w:szCs w:val="24"/>
        </w:rPr>
        <w:t>These days, a lot of people make their living as a stock trader. However, stock trading is not a simple job. A good stock trader has to keep an eye on every piece of information that can possibly impact the stock prices of a company. But this is exceedingly difficult for a stock trader who does not want to sit in front of a computer to monitor prices around the clock.</w:t>
      </w:r>
    </w:p>
    <w:p w14:paraId="63918C08" w14:textId="77777777" w:rsidR="00D26042" w:rsidRDefault="006E6764">
      <w:pPr>
        <w:spacing w:before="280" w:after="280"/>
      </w:pPr>
      <w:r>
        <w:rPr>
          <w:rFonts w:ascii="Open Sans" w:eastAsia="Open Sans" w:hAnsi="Open Sans" w:cs="Open Sans"/>
          <w:color w:val="444444"/>
          <w:sz w:val="24"/>
          <w:szCs w:val="24"/>
        </w:rPr>
        <w:t>In such situations, the stock trader could face the following issues:</w:t>
      </w:r>
    </w:p>
    <w:p w14:paraId="61B60717" w14:textId="2AD17B56" w:rsidR="00D26042" w:rsidRDefault="006E6764">
      <w:pPr>
        <w:numPr>
          <w:ilvl w:val="0"/>
          <w:numId w:val="5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Have limited access to information </w:t>
      </w:r>
      <w:r w:rsidR="00F761CD">
        <w:rPr>
          <w:rFonts w:ascii="Open Sans" w:eastAsia="Open Sans" w:hAnsi="Open Sans" w:cs="Open Sans"/>
          <w:sz w:val="24"/>
          <w:szCs w:val="24"/>
        </w:rPr>
        <w:t xml:space="preserve">about </w:t>
      </w:r>
      <w:r>
        <w:rPr>
          <w:rFonts w:ascii="Open Sans" w:eastAsia="Open Sans" w:hAnsi="Open Sans" w:cs="Open Sans"/>
          <w:sz w:val="24"/>
          <w:szCs w:val="24"/>
        </w:rPr>
        <w:t>external factors</w:t>
      </w:r>
      <w:r w:rsidR="00F761CD">
        <w:rPr>
          <w:rFonts w:ascii="Open Sans" w:eastAsia="Open Sans" w:hAnsi="Open Sans" w:cs="Open Sans"/>
          <w:sz w:val="24"/>
          <w:szCs w:val="24"/>
        </w:rPr>
        <w:t>,</w:t>
      </w:r>
      <w:r>
        <w:rPr>
          <w:rFonts w:ascii="Open Sans" w:eastAsia="Open Sans" w:hAnsi="Open Sans" w:cs="Open Sans"/>
          <w:sz w:val="24"/>
          <w:szCs w:val="24"/>
        </w:rPr>
        <w:t xml:space="preserve"> which could impact the stock prices of a company.</w:t>
      </w:r>
    </w:p>
    <w:p w14:paraId="1F3AE4AF" w14:textId="77777777" w:rsidR="00D26042" w:rsidRDefault="006E6764">
      <w:pPr>
        <w:numPr>
          <w:ilvl w:val="0"/>
          <w:numId w:val="5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Be limited to non-real time analytics and non-elastic systems.</w:t>
      </w:r>
    </w:p>
    <w:p w14:paraId="3163D38F" w14:textId="4ECEE9AC" w:rsidR="00D26042" w:rsidRDefault="00F761CD">
      <w:pPr>
        <w:numPr>
          <w:ilvl w:val="0"/>
          <w:numId w:val="5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Be</w:t>
      </w:r>
      <w:r w:rsidR="006E6764">
        <w:rPr>
          <w:rFonts w:ascii="Open Sans" w:eastAsia="Open Sans" w:hAnsi="Open Sans" w:cs="Open Sans"/>
          <w:sz w:val="24"/>
          <w:szCs w:val="24"/>
        </w:rPr>
        <w:t xml:space="preserve"> handicap</w:t>
      </w:r>
      <w:r>
        <w:rPr>
          <w:rFonts w:ascii="Open Sans" w:eastAsia="Open Sans" w:hAnsi="Open Sans" w:cs="Open Sans"/>
          <w:sz w:val="24"/>
          <w:szCs w:val="24"/>
        </w:rPr>
        <w:t>ped by</w:t>
      </w:r>
      <w:r w:rsidR="006E6764">
        <w:rPr>
          <w:rFonts w:ascii="Open Sans" w:eastAsia="Open Sans" w:hAnsi="Open Sans" w:cs="Open Sans"/>
          <w:sz w:val="24"/>
          <w:szCs w:val="24"/>
        </w:rPr>
        <w:t xml:space="preserve"> a lack of backend predictive analytics.</w:t>
      </w:r>
    </w:p>
    <w:p w14:paraId="5DB7E173" w14:textId="77777777" w:rsidR="00D26042" w:rsidRDefault="006E6764">
      <w:pPr>
        <w:spacing w:before="280" w:after="280"/>
      </w:pPr>
      <w:r>
        <w:rPr>
          <w:rFonts w:ascii="Open Sans" w:eastAsia="Open Sans" w:hAnsi="Open Sans" w:cs="Open Sans"/>
          <w:color w:val="444444"/>
          <w:sz w:val="24"/>
          <w:szCs w:val="24"/>
        </w:rPr>
        <w:t>But with the advancement of technology, one can overcome all these difficulties by building a robust analytics system.</w:t>
      </w:r>
    </w:p>
    <w:p w14:paraId="7250E412" w14:textId="65118493" w:rsidR="00D26042" w:rsidRDefault="006E6764" w:rsidP="00891E89">
      <w:r>
        <w:rPr>
          <w:rFonts w:ascii="Open Sans" w:eastAsia="Open Sans" w:hAnsi="Open Sans" w:cs="Open Sans"/>
          <w:color w:val="444444"/>
          <w:sz w:val="24"/>
          <w:szCs w:val="24"/>
        </w:rPr>
        <w:t xml:space="preserve">The </w:t>
      </w:r>
      <w:r w:rsidR="001308E8">
        <w:rPr>
          <w:rFonts w:ascii="Open Sans" w:eastAsia="Open Sans" w:hAnsi="Open Sans" w:cs="Open Sans"/>
          <w:color w:val="404040"/>
          <w:sz w:val="24"/>
          <w:szCs w:val="24"/>
        </w:rPr>
        <w:t>Intelligent Analytical System</w:t>
      </w:r>
      <w:r>
        <w:rPr>
          <w:rFonts w:ascii="Open Sans" w:eastAsia="Open Sans" w:hAnsi="Open Sans" w:cs="Open Sans"/>
          <w:color w:val="444444"/>
          <w:sz w:val="24"/>
          <w:szCs w:val="24"/>
        </w:rPr>
        <w:t xml:space="preserve"> </w:t>
      </w:r>
      <w:r w:rsidR="00242903">
        <w:rPr>
          <w:rFonts w:ascii="Open Sans" w:eastAsia="Open Sans" w:hAnsi="Open Sans" w:cs="Open Sans"/>
          <w:color w:val="444444"/>
          <w:sz w:val="24"/>
          <w:szCs w:val="24"/>
        </w:rPr>
        <w:t>you</w:t>
      </w:r>
      <w:r w:rsidR="00F761CD">
        <w:rPr>
          <w:rFonts w:ascii="Open Sans" w:eastAsia="Open Sans" w:hAnsi="Open Sans" w:cs="Open Sans"/>
          <w:color w:val="444444"/>
          <w:sz w:val="24"/>
          <w:szCs w:val="24"/>
        </w:rPr>
        <w:t xml:space="preserve"> will build </w:t>
      </w:r>
      <w:r w:rsidR="00242903">
        <w:rPr>
          <w:rFonts w:ascii="Open Sans" w:eastAsia="Open Sans" w:hAnsi="Open Sans" w:cs="Open Sans"/>
          <w:color w:val="444444"/>
          <w:sz w:val="24"/>
          <w:szCs w:val="24"/>
        </w:rPr>
        <w:t>using</w:t>
      </w:r>
      <w:r w:rsidR="00F761CD">
        <w:rPr>
          <w:rFonts w:ascii="Open Sans" w:eastAsia="Open Sans" w:hAnsi="Open Sans" w:cs="Open Sans"/>
          <w:color w:val="444444"/>
          <w:sz w:val="24"/>
          <w:szCs w:val="24"/>
        </w:rPr>
        <w:t xml:space="preserve"> these </w:t>
      </w:r>
      <w:r w:rsidR="00242903">
        <w:rPr>
          <w:rFonts w:ascii="Open Sans" w:eastAsia="Open Sans" w:hAnsi="Open Sans" w:cs="Open Sans"/>
          <w:color w:val="444444"/>
          <w:sz w:val="24"/>
          <w:szCs w:val="24"/>
        </w:rPr>
        <w:t>guides</w:t>
      </w:r>
      <w:r w:rsidR="00F761CD">
        <w:rPr>
          <w:rFonts w:ascii="Open Sans" w:eastAsia="Open Sans" w:hAnsi="Open Sans" w:cs="Open Sans"/>
          <w:color w:val="44444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44444"/>
          <w:sz w:val="24"/>
          <w:szCs w:val="24"/>
        </w:rPr>
        <w:t>makes all of these possible:</w:t>
      </w:r>
    </w:p>
    <w:p w14:paraId="244A8AF0" w14:textId="29B3F6F3" w:rsidR="00D26042" w:rsidRDefault="006E6764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With minimum setup of a sophisticated analytics system, a stock trader </w:t>
      </w:r>
      <w:r w:rsidR="00F761CD">
        <w:rPr>
          <w:rFonts w:ascii="Open Sans" w:eastAsia="Open Sans" w:hAnsi="Open Sans" w:cs="Open Sans"/>
          <w:sz w:val="24"/>
          <w:szCs w:val="24"/>
        </w:rPr>
        <w:t xml:space="preserve">will be able to </w:t>
      </w:r>
      <w:r>
        <w:rPr>
          <w:rFonts w:ascii="Open Sans" w:eastAsia="Open Sans" w:hAnsi="Open Sans" w:cs="Open Sans"/>
          <w:sz w:val="24"/>
          <w:szCs w:val="24"/>
        </w:rPr>
        <w:t xml:space="preserve">see how even a small piece of information impacts the stock price. For example, a storm forecast in the area of </w:t>
      </w:r>
      <w:r w:rsidR="00F761CD">
        <w:rPr>
          <w:rFonts w:ascii="Open Sans" w:eastAsia="Open Sans" w:hAnsi="Open Sans" w:cs="Open Sans"/>
          <w:sz w:val="24"/>
          <w:szCs w:val="24"/>
        </w:rPr>
        <w:t xml:space="preserve">a </w:t>
      </w:r>
      <w:r>
        <w:rPr>
          <w:rFonts w:ascii="Open Sans" w:eastAsia="Open Sans" w:hAnsi="Open Sans" w:cs="Open Sans"/>
          <w:sz w:val="24"/>
          <w:szCs w:val="24"/>
        </w:rPr>
        <w:t>manufacturing plant of a company could potentially impact the customer delivery timeline of a company, which in turn could directly impact revenue and stock prices.</w:t>
      </w:r>
    </w:p>
    <w:p w14:paraId="5AC0F187" w14:textId="3419070B" w:rsidR="00D26042" w:rsidRDefault="006E6764">
      <w:pPr>
        <w:numPr>
          <w:ilvl w:val="0"/>
          <w:numId w:val="6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However, by predicting the occurrence of </w:t>
      </w:r>
      <w:r w:rsidR="00F761CD">
        <w:rPr>
          <w:rFonts w:ascii="Open Sans" w:eastAsia="Open Sans" w:hAnsi="Open Sans" w:cs="Open Sans"/>
          <w:sz w:val="24"/>
          <w:szCs w:val="24"/>
        </w:rPr>
        <w:t xml:space="preserve">a </w:t>
      </w:r>
      <w:r>
        <w:rPr>
          <w:rFonts w:ascii="Open Sans" w:eastAsia="Open Sans" w:hAnsi="Open Sans" w:cs="Open Sans"/>
          <w:sz w:val="24"/>
          <w:szCs w:val="24"/>
        </w:rPr>
        <w:t>storm using machine learning techniques, the trader now has access to this information beforehand, and has the choice to sell th</w:t>
      </w:r>
      <w:r w:rsidR="00F761CD">
        <w:rPr>
          <w:rFonts w:ascii="Open Sans" w:eastAsia="Open Sans" w:hAnsi="Open Sans" w:cs="Open Sans"/>
          <w:sz w:val="24"/>
          <w:szCs w:val="24"/>
        </w:rPr>
        <w:t>at company’s</w:t>
      </w:r>
      <w:r>
        <w:rPr>
          <w:rFonts w:ascii="Open Sans" w:eastAsia="Open Sans" w:hAnsi="Open Sans" w:cs="Open Sans"/>
          <w:sz w:val="24"/>
          <w:szCs w:val="24"/>
        </w:rPr>
        <w:t xml:space="preserve"> stock in advance before its price goes down.</w:t>
      </w:r>
    </w:p>
    <w:p w14:paraId="36FEA7CD" w14:textId="2D4571A5" w:rsidR="00D26042" w:rsidRDefault="006E6764">
      <w:pPr>
        <w:numPr>
          <w:ilvl w:val="0"/>
          <w:numId w:val="6"/>
        </w:numPr>
        <w:spacing w:after="0" w:line="276" w:lineRule="auto"/>
        <w:ind w:hanging="360"/>
        <w:contextualSpacing/>
      </w:pPr>
      <w:r>
        <w:rPr>
          <w:rFonts w:ascii="Open Sans" w:eastAsia="Open Sans" w:hAnsi="Open Sans" w:cs="Open Sans"/>
          <w:sz w:val="24"/>
          <w:szCs w:val="24"/>
        </w:rPr>
        <w:t xml:space="preserve">Thus, predictive analytics saves the trader </w:t>
      </w:r>
      <w:r w:rsidR="00D31E51">
        <w:rPr>
          <w:rFonts w:ascii="Open Sans" w:eastAsia="Open Sans" w:hAnsi="Open Sans" w:cs="Open Sans"/>
          <w:sz w:val="24"/>
          <w:szCs w:val="24"/>
        </w:rPr>
        <w:t>significant</w:t>
      </w:r>
      <w:r>
        <w:rPr>
          <w:rFonts w:ascii="Open Sans" w:eastAsia="Open Sans" w:hAnsi="Open Sans" w:cs="Open Sans"/>
          <w:sz w:val="24"/>
          <w:szCs w:val="24"/>
        </w:rPr>
        <w:t xml:space="preserve"> losses by helping make more informed decisions.</w:t>
      </w:r>
    </w:p>
    <w:p w14:paraId="6278428E" w14:textId="77777777" w:rsidR="00D26042" w:rsidRDefault="00D26042">
      <w:pPr>
        <w:spacing w:line="276" w:lineRule="auto"/>
      </w:pPr>
    </w:p>
    <w:p w14:paraId="3A9E2EAF" w14:textId="77777777" w:rsidR="00D26042" w:rsidRDefault="006E6764" w:rsidP="00A8770C">
      <w:pPr>
        <w:pStyle w:val="H1"/>
        <w:rPr>
          <w:rStyle w:val="Strong"/>
        </w:rPr>
      </w:pPr>
      <w:bookmarkStart w:id="19" w:name="_y5wp6exzhfai" w:colFirst="0" w:colLast="0"/>
      <w:bookmarkStart w:id="20" w:name="_Toc468268836"/>
      <w:bookmarkEnd w:id="19"/>
      <w:r w:rsidRPr="00A8770C">
        <w:rPr>
          <w:rStyle w:val="Strong"/>
        </w:rPr>
        <w:t>Project Details</w:t>
      </w:r>
      <w:bookmarkEnd w:id="20"/>
    </w:p>
    <w:p w14:paraId="6171B508" w14:textId="0FC9F488" w:rsidR="00D26042" w:rsidRDefault="006E6764">
      <w:pPr>
        <w:spacing w:before="280" w:after="280"/>
        <w:rPr>
          <w:rFonts w:ascii="Open Sans" w:eastAsia="Open Sans" w:hAnsi="Open Sans" w:cs="Open Sans"/>
          <w:color w:val="444444"/>
          <w:sz w:val="24"/>
          <w:szCs w:val="24"/>
        </w:rPr>
      </w:pPr>
      <w:r>
        <w:rPr>
          <w:rFonts w:ascii="Open Sans" w:eastAsia="Open Sans" w:hAnsi="Open Sans" w:cs="Open Sans"/>
          <w:color w:val="444444"/>
          <w:sz w:val="24"/>
          <w:szCs w:val="24"/>
        </w:rPr>
        <w:t xml:space="preserve">Here is a </w:t>
      </w:r>
      <w:del w:id="21" w:author="Kathryn Gillett" w:date="2016-12-15T14:32:00Z">
        <w:r w:rsidDel="0007311A">
          <w:rPr>
            <w:rFonts w:ascii="Open Sans" w:eastAsia="Open Sans" w:hAnsi="Open Sans" w:cs="Open Sans"/>
            <w:color w:val="444444"/>
            <w:sz w:val="24"/>
            <w:szCs w:val="24"/>
          </w:rPr>
          <w:delText>high level</w:delText>
        </w:r>
      </w:del>
      <w:ins w:id="22" w:author="Kathryn Gillett" w:date="2016-12-15T14:32:00Z">
        <w:r w:rsidR="0007311A">
          <w:rPr>
            <w:rFonts w:ascii="Open Sans" w:eastAsia="Open Sans" w:hAnsi="Open Sans" w:cs="Open Sans"/>
            <w:color w:val="444444"/>
            <w:sz w:val="24"/>
            <w:szCs w:val="24"/>
          </w:rPr>
          <w:t>high-level</w:t>
        </w:r>
      </w:ins>
      <w:r>
        <w:rPr>
          <w:rFonts w:ascii="Open Sans" w:eastAsia="Open Sans" w:hAnsi="Open Sans" w:cs="Open Sans"/>
          <w:color w:val="444444"/>
          <w:sz w:val="24"/>
          <w:szCs w:val="24"/>
        </w:rPr>
        <w:t xml:space="preserve"> overview of the project details. </w:t>
      </w:r>
    </w:p>
    <w:p w14:paraId="623ADC5B" w14:textId="77777777" w:rsidR="00891E89" w:rsidRPr="00891E89" w:rsidRDefault="00891E89" w:rsidP="00891E89">
      <w:pPr>
        <w:spacing w:before="280" w:after="280"/>
        <w:rPr>
          <w:rFonts w:ascii="Open Sans" w:eastAsia="Open Sans" w:hAnsi="Open Sans" w:cs="Open Sans"/>
          <w:color w:val="444444"/>
          <w:sz w:val="24"/>
          <w:szCs w:val="24"/>
        </w:rPr>
      </w:pPr>
      <w:r w:rsidRPr="00891E89">
        <w:rPr>
          <w:rFonts w:ascii="Open Sans" w:eastAsia="Open Sans" w:hAnsi="Open Sans" w:cs="Open Sans"/>
          <w:color w:val="444444"/>
          <w:sz w:val="24"/>
          <w:szCs w:val="24"/>
        </w:rPr>
        <w:t xml:space="preserve">All documents can be found in the following </w:t>
      </w:r>
      <w:proofErr w:type="spellStart"/>
      <w:r w:rsidR="00A8770C">
        <w:rPr>
          <w:rFonts w:ascii="Open Sans" w:eastAsia="Open Sans" w:hAnsi="Open Sans" w:cs="Open Sans"/>
          <w:color w:val="444444"/>
          <w:sz w:val="24"/>
          <w:szCs w:val="24"/>
        </w:rPr>
        <w:t>Git</w:t>
      </w:r>
      <w:proofErr w:type="spellEnd"/>
      <w:r w:rsidRPr="00891E89">
        <w:rPr>
          <w:rFonts w:ascii="Open Sans" w:eastAsia="Open Sans" w:hAnsi="Open Sans" w:cs="Open Sans"/>
          <w:color w:val="444444"/>
          <w:sz w:val="24"/>
          <w:szCs w:val="24"/>
        </w:rPr>
        <w:t xml:space="preserve"> repository:</w:t>
      </w:r>
    </w:p>
    <w:commentRangeStart w:id="23"/>
    <w:commentRangeStart w:id="24"/>
    <w:commentRangeStart w:id="25"/>
    <w:commentRangeStart w:id="26"/>
    <w:p w14:paraId="072470D8" w14:textId="43417A8C" w:rsidR="00891E89" w:rsidRDefault="00457557" w:rsidP="00891E89">
      <w:pPr>
        <w:spacing w:before="280" w:after="280"/>
      </w:pPr>
      <w:del w:id="27" w:author="Abhinandan" w:date="2016-12-16T12:28:00Z">
        <w:r w:rsidDel="00820155">
          <w:fldChar w:fldCharType="begin"/>
        </w:r>
        <w:r w:rsidDel="00820155">
          <w:delInstrText xml:space="preserve"> HYPERLINK "https://github.com/ThirdEyeCSS/AmazonImmersion" </w:delInstrText>
        </w:r>
        <w:r w:rsidDel="00820155">
          <w:fldChar w:fldCharType="separate"/>
        </w:r>
        <w:r w:rsidR="00891E89" w:rsidRPr="007049E1" w:rsidDel="00820155">
          <w:rPr>
            <w:rStyle w:val="Hyperlink"/>
          </w:rPr>
          <w:delText>https://github.com/ThirdEyeCSS/AmazonImmersion</w:delText>
        </w:r>
        <w:r w:rsidDel="00820155">
          <w:rPr>
            <w:rStyle w:val="Hyperlink"/>
          </w:rPr>
          <w:fldChar w:fldCharType="end"/>
        </w:r>
      </w:del>
      <w:commentRangeEnd w:id="23"/>
      <w:commentRangeEnd w:id="24"/>
      <w:commentRangeEnd w:id="25"/>
      <w:r w:rsidR="00820155">
        <w:rPr>
          <w:rStyle w:val="CommentReference"/>
        </w:rPr>
        <w:commentReference w:id="23"/>
      </w:r>
      <w:del w:id="28" w:author="Abhinandan" w:date="2016-12-16T12:28:00Z">
        <w:r w:rsidR="0007311A" w:rsidDel="00820155">
          <w:rPr>
            <w:rStyle w:val="CommentReference"/>
          </w:rPr>
          <w:commentReference w:id="24"/>
        </w:r>
        <w:r w:rsidR="00253BFC" w:rsidDel="00820155">
          <w:rPr>
            <w:rStyle w:val="CommentReference"/>
          </w:rPr>
          <w:commentReference w:id="25"/>
        </w:r>
        <w:commentRangeEnd w:id="26"/>
        <w:r w:rsidR="00777CAB" w:rsidDel="00820155">
          <w:rPr>
            <w:rStyle w:val="CommentReference"/>
          </w:rPr>
          <w:commentReference w:id="26"/>
        </w:r>
        <w:r w:rsidR="00891E89" w:rsidDel="00820155">
          <w:delText xml:space="preserve"> </w:delText>
        </w:r>
      </w:del>
    </w:p>
    <w:p w14:paraId="17E0A909" w14:textId="6E3C0134" w:rsidR="00A258B0" w:rsidRDefault="00EA2B8D">
      <w:pPr>
        <w:spacing w:before="40" w:after="280" w:line="276" w:lineRule="auto"/>
        <w:rPr>
          <w:rFonts w:ascii="Open Sans" w:eastAsia="Open Sans" w:hAnsi="Open Sans" w:cs="Open Sans"/>
          <w:b/>
          <w:color w:val="404040"/>
          <w:sz w:val="24"/>
          <w:szCs w:val="24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</w:rPr>
        <w:t>Document 1 —</w:t>
      </w:r>
      <w:r w:rsidR="00A258B0"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 Prerequisite</w:t>
      </w:r>
      <w:r w:rsidR="00462F2A">
        <w:rPr>
          <w:rFonts w:ascii="Open Sans" w:eastAsia="Open Sans" w:hAnsi="Open Sans" w:cs="Open Sans"/>
          <w:b/>
          <w:color w:val="404040"/>
          <w:sz w:val="24"/>
          <w:szCs w:val="24"/>
        </w:rPr>
        <w:t>s</w:t>
      </w:r>
      <w:r w:rsidR="00A258B0"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 </w:t>
      </w:r>
    </w:p>
    <w:p w14:paraId="3D9E8FDF" w14:textId="5FDD95EA" w:rsidR="00D26042" w:rsidRDefault="006E6764">
      <w:pPr>
        <w:spacing w:before="40"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Before starting Project 1, you must have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an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AWS Account and the necessary setup. The </w:t>
      </w:r>
      <w:r w:rsidR="00462F2A" w:rsidRPr="001174A6">
        <w:rPr>
          <w:rFonts w:ascii="Open Sans" w:eastAsia="Open Sans" w:hAnsi="Open Sans" w:cs="Open Sans"/>
          <w:b/>
          <w:color w:val="404040"/>
          <w:sz w:val="24"/>
          <w:szCs w:val="24"/>
        </w:rPr>
        <w:t>P</w:t>
      </w:r>
      <w:r w:rsidRPr="001174A6">
        <w:rPr>
          <w:rFonts w:ascii="Open Sans" w:eastAsia="Open Sans" w:hAnsi="Open Sans" w:cs="Open Sans"/>
          <w:b/>
          <w:color w:val="404040"/>
          <w:sz w:val="24"/>
          <w:szCs w:val="24"/>
        </w:rPr>
        <w:t>rerequisite</w:t>
      </w:r>
      <w:r w:rsidR="00462F2A">
        <w:rPr>
          <w:rFonts w:ascii="Open Sans" w:eastAsia="Open Sans" w:hAnsi="Open Sans" w:cs="Open Sans"/>
          <w:b/>
          <w:color w:val="404040"/>
          <w:sz w:val="24"/>
          <w:szCs w:val="24"/>
        </w:rPr>
        <w:t>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document will guide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you </w:t>
      </w:r>
      <w:r w:rsidR="00242903">
        <w:rPr>
          <w:rFonts w:ascii="Open Sans" w:eastAsia="Open Sans" w:hAnsi="Open Sans" w:cs="Open Sans"/>
          <w:color w:val="404040"/>
          <w:sz w:val="24"/>
          <w:szCs w:val="24"/>
        </w:rPr>
        <w:t>through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the following:</w:t>
      </w:r>
    </w:p>
    <w:p w14:paraId="07022D97" w14:textId="77777777" w:rsidR="00D26042" w:rsidRDefault="006E6764">
      <w:pPr>
        <w:numPr>
          <w:ilvl w:val="3"/>
          <w:numId w:val="4"/>
        </w:numPr>
        <w:spacing w:after="0" w:line="276" w:lineRule="auto"/>
        <w:ind w:left="450" w:firstLine="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Create and login to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an </w:t>
      </w:r>
      <w:r>
        <w:rPr>
          <w:rFonts w:ascii="Open Sans" w:eastAsia="Open Sans" w:hAnsi="Open Sans" w:cs="Open Sans"/>
          <w:color w:val="404040"/>
          <w:sz w:val="24"/>
          <w:szCs w:val="24"/>
        </w:rPr>
        <w:t>AWS account.</w:t>
      </w:r>
    </w:p>
    <w:p w14:paraId="799BA995" w14:textId="77777777" w:rsidR="00D26042" w:rsidRDefault="006E6764">
      <w:pPr>
        <w:numPr>
          <w:ilvl w:val="3"/>
          <w:numId w:val="4"/>
        </w:numPr>
        <w:spacing w:after="0" w:line="276" w:lineRule="auto"/>
        <w:ind w:left="450" w:firstLine="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Create Identity and Access Management (IAM) Users.</w:t>
      </w:r>
    </w:p>
    <w:p w14:paraId="63C5AE04" w14:textId="77777777" w:rsidR="00D26042" w:rsidRDefault="006E6764">
      <w:pPr>
        <w:numPr>
          <w:ilvl w:val="3"/>
          <w:numId w:val="4"/>
        </w:numPr>
        <w:spacing w:after="0" w:line="276" w:lineRule="auto"/>
        <w:ind w:left="450" w:firstLine="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Assign policies to the user or role.</w:t>
      </w:r>
    </w:p>
    <w:p w14:paraId="31B1B715" w14:textId="77777777" w:rsidR="00D26042" w:rsidRDefault="006E6764">
      <w:pPr>
        <w:numPr>
          <w:ilvl w:val="3"/>
          <w:numId w:val="4"/>
        </w:numPr>
        <w:spacing w:after="0" w:line="276" w:lineRule="auto"/>
        <w:ind w:left="450" w:firstLine="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Generate Private keys.</w:t>
      </w:r>
    </w:p>
    <w:p w14:paraId="0CDFF3A5" w14:textId="24147BFD" w:rsidR="00891E89" w:rsidRPr="00462F2A" w:rsidRDefault="006E6764" w:rsidP="00462F2A">
      <w:pPr>
        <w:numPr>
          <w:ilvl w:val="3"/>
          <w:numId w:val="4"/>
        </w:numPr>
        <w:spacing w:after="280" w:line="276" w:lineRule="auto"/>
        <w:ind w:left="450" w:firstLine="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Manage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an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EC2 instance – Start up and Shut Down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an </w:t>
      </w:r>
      <w:r>
        <w:rPr>
          <w:rFonts w:ascii="Open Sans" w:eastAsia="Open Sans" w:hAnsi="Open Sans" w:cs="Open Sans"/>
          <w:color w:val="404040"/>
          <w:sz w:val="24"/>
          <w:szCs w:val="24"/>
        </w:rPr>
        <w:t>EC2 instance</w:t>
      </w:r>
    </w:p>
    <w:p w14:paraId="0692C761" w14:textId="77BCE119" w:rsidR="00D26042" w:rsidRDefault="00462F2A">
      <w:pPr>
        <w:spacing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br/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Th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e </w:t>
      </w:r>
      <w:r w:rsidRPr="00462F2A">
        <w:rPr>
          <w:rFonts w:ascii="Open Sans" w:eastAsia="Open Sans" w:hAnsi="Open Sans" w:cs="Open Sans"/>
          <w:b/>
          <w:color w:val="404040"/>
          <w:sz w:val="24"/>
          <w:szCs w:val="24"/>
        </w:rPr>
        <w:t>Prerequisite</w:t>
      </w:r>
      <w:r>
        <w:rPr>
          <w:rFonts w:ascii="Open Sans" w:eastAsia="Open Sans" w:hAnsi="Open Sans" w:cs="Open Sans"/>
          <w:b/>
          <w:color w:val="404040"/>
          <w:sz w:val="24"/>
          <w:szCs w:val="24"/>
        </w:rPr>
        <w:t>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document is targeted for Developers, DevOps,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and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IT Manager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>s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who will set up the system.</w:t>
      </w:r>
    </w:p>
    <w:p w14:paraId="47F77DD3" w14:textId="40E54EC9" w:rsidR="00D26042" w:rsidRDefault="006E6764">
      <w:pPr>
        <w:spacing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lastRenderedPageBreak/>
        <w:t xml:space="preserve">The Prerequisites Document can be found in </w:t>
      </w:r>
      <w:r w:rsidR="00253BFC"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commentRangeStart w:id="29"/>
      <w:proofErr w:type="spellStart"/>
      <w:r w:rsidR="00786342">
        <w:rPr>
          <w:rFonts w:ascii="Open Sans" w:eastAsia="Open Sans" w:hAnsi="Open Sans" w:cs="Open Sans"/>
          <w:color w:val="404040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repository</w:t>
      </w:r>
      <w:commentRangeEnd w:id="29"/>
      <w:r w:rsidR="0007311A">
        <w:rPr>
          <w:rStyle w:val="CommentReference"/>
        </w:rPr>
        <w:commentReference w:id="29"/>
      </w:r>
      <w:r>
        <w:rPr>
          <w:rFonts w:ascii="Open Sans" w:eastAsia="Open Sans" w:hAnsi="Open Sans" w:cs="Open Sans"/>
          <w:color w:val="404040"/>
          <w:sz w:val="24"/>
          <w:szCs w:val="24"/>
        </w:rPr>
        <w:t>:</w:t>
      </w:r>
    </w:p>
    <w:p w14:paraId="7CA2DA38" w14:textId="77777777" w:rsidR="00D26042" w:rsidRPr="0007311A" w:rsidRDefault="006E6764">
      <w:pPr>
        <w:spacing w:after="280" w:line="276" w:lineRule="auto"/>
      </w:pPr>
      <w:commentRangeStart w:id="30"/>
      <w:r w:rsidRPr="0007267F">
        <w:rPr>
          <w:rFonts w:ascii="Open Sans" w:eastAsia="Open Sans" w:hAnsi="Open Sans" w:cs="Open Sans"/>
          <w:i/>
          <w:sz w:val="20"/>
          <w:szCs w:val="20"/>
          <w:u w:val="single"/>
        </w:rPr>
        <w:t>Prerequisites</w:t>
      </w:r>
      <w:del w:id="31" w:author="Abhinandan" w:date="2016-12-16T14:58:00Z">
        <w:r w:rsidRPr="0007267F" w:rsidDel="0007267F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-Integrating AWS Services and Marketplace Solutions to Deploy a BYOD-Cloud Based Analytical System – An End to End Solution</w:delText>
        </w:r>
      </w:del>
      <w:r w:rsidRPr="0007267F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  <w:commentRangeEnd w:id="30"/>
      <w:r w:rsidR="00820155">
        <w:rPr>
          <w:rStyle w:val="CommentReference"/>
        </w:rPr>
        <w:commentReference w:id="30"/>
      </w:r>
    </w:p>
    <w:p w14:paraId="08233588" w14:textId="3DE7B149" w:rsidR="00A258B0" w:rsidRDefault="00A258B0" w:rsidP="00A258B0">
      <w:pPr>
        <w:spacing w:before="40" w:after="280" w:line="276" w:lineRule="auto"/>
      </w:pPr>
      <w:del w:id="32" w:author="Kathryn Gillett" w:date="2016-12-14T19:11:00Z">
        <w:r w:rsidRPr="00A258B0" w:rsidDel="005157C0">
          <w:rPr>
            <w:rFonts w:ascii="Open Sans" w:eastAsia="Open Sans" w:hAnsi="Open Sans" w:cs="Open Sans"/>
            <w:b/>
            <w:color w:val="404040"/>
            <w:sz w:val="24"/>
            <w:szCs w:val="24"/>
          </w:rPr>
          <w:delText xml:space="preserve"> </w:delText>
        </w:r>
      </w:del>
      <w:r w:rsidR="00EA2B8D"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Documents 2 and 3 — </w:t>
      </w:r>
      <w:r>
        <w:rPr>
          <w:rFonts w:ascii="Open Sans" w:eastAsia="Open Sans" w:hAnsi="Open Sans" w:cs="Open Sans"/>
          <w:b/>
          <w:color w:val="404040"/>
          <w:sz w:val="24"/>
          <w:szCs w:val="24"/>
        </w:rPr>
        <w:t>Project 1:  Step-by-Step Deployment Guide— Parts 1 and 2</w:t>
      </w:r>
    </w:p>
    <w:p w14:paraId="0E9A9CFE" w14:textId="040053C9" w:rsidR="00D26042" w:rsidRDefault="006E6764">
      <w:pPr>
        <w:spacing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The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se two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doc</w:t>
      </w:r>
      <w:r w:rsidR="00786342">
        <w:rPr>
          <w:rFonts w:ascii="Open Sans" w:eastAsia="Open Sans" w:hAnsi="Open Sans" w:cs="Open Sans"/>
          <w:color w:val="404040"/>
          <w:sz w:val="24"/>
          <w:szCs w:val="24"/>
        </w:rPr>
        <w:t>ument</w:t>
      </w:r>
      <w:r w:rsidR="00462F2A">
        <w:rPr>
          <w:rFonts w:ascii="Open Sans" w:eastAsia="Open Sans" w:hAnsi="Open Sans" w:cs="Open Sans"/>
          <w:color w:val="404040"/>
          <w:sz w:val="24"/>
          <w:szCs w:val="24"/>
        </w:rPr>
        <w:t>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462F2A">
        <w:rPr>
          <w:rFonts w:ascii="Open Sans" w:eastAsia="Open Sans" w:hAnsi="Open Sans" w:cs="Open Sans"/>
          <w:color w:val="404040"/>
          <w:sz w:val="24"/>
          <w:szCs w:val="24"/>
        </w:rPr>
        <w:t xml:space="preserve">will guide you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in detail </w:t>
      </w:r>
      <w:r w:rsidR="00462F2A">
        <w:rPr>
          <w:rFonts w:ascii="Open Sans" w:eastAsia="Open Sans" w:hAnsi="Open Sans" w:cs="Open Sans"/>
          <w:color w:val="404040"/>
          <w:sz w:val="24"/>
          <w:szCs w:val="24"/>
        </w:rPr>
        <w:t xml:space="preserve">through </w:t>
      </w:r>
      <w:r>
        <w:rPr>
          <w:rFonts w:ascii="Open Sans" w:eastAsia="Open Sans" w:hAnsi="Open Sans" w:cs="Open Sans"/>
          <w:color w:val="404040"/>
          <w:sz w:val="24"/>
          <w:szCs w:val="24"/>
        </w:rPr>
        <w:t>all the steps required to install and configure the components for building th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is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system. </w:t>
      </w:r>
    </w:p>
    <w:p w14:paraId="5C857F7C" w14:textId="08E4459B" w:rsidR="00D26042" w:rsidRDefault="006E6764">
      <w:pPr>
        <w:spacing w:line="276" w:lineRule="auto"/>
      </w:pPr>
      <w:r>
        <w:rPr>
          <w:rFonts w:ascii="Open Sans" w:eastAsia="Open Sans" w:hAnsi="Open Sans" w:cs="Open Sans"/>
          <w:b/>
          <w:color w:val="404040"/>
          <w:sz w:val="24"/>
          <w:szCs w:val="24"/>
        </w:rPr>
        <w:t>Target audience: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This project requires 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 xml:space="preserve">a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basic familiarity with AWS services and is specifically targeted at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t</w:t>
      </w:r>
      <w:r w:rsidR="00B54B76">
        <w:rPr>
          <w:rFonts w:ascii="Open Sans" w:eastAsia="Open Sans" w:hAnsi="Open Sans" w:cs="Open Sans"/>
          <w:color w:val="404040"/>
          <w:sz w:val="24"/>
          <w:szCs w:val="24"/>
        </w:rPr>
        <w:t xml:space="preserve">echnology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man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>a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gers, c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loud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m</w:t>
      </w:r>
      <w:r>
        <w:rPr>
          <w:rFonts w:ascii="Open Sans" w:eastAsia="Open Sans" w:hAnsi="Open Sans" w:cs="Open Sans"/>
          <w:color w:val="404040"/>
          <w:sz w:val="24"/>
          <w:szCs w:val="24"/>
        </w:rPr>
        <w:t>anagers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,</w:t>
      </w:r>
      <w:r w:rsidR="003C2FA4">
        <w:rPr>
          <w:rFonts w:ascii="Open Sans" w:eastAsia="Open Sans" w:hAnsi="Open Sans" w:cs="Open Sans"/>
          <w:color w:val="404040"/>
          <w:sz w:val="24"/>
          <w:szCs w:val="24"/>
        </w:rPr>
        <w:t xml:space="preserve"> or DevOps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personnel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 xml:space="preserve">who </w:t>
      </w:r>
      <w:r w:rsidR="003C2FA4">
        <w:rPr>
          <w:rFonts w:ascii="Open Sans" w:eastAsia="Open Sans" w:hAnsi="Open Sans" w:cs="Open Sans"/>
          <w:color w:val="404040"/>
          <w:sz w:val="24"/>
          <w:szCs w:val="24"/>
        </w:rPr>
        <w:t>provision the system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. </w:t>
      </w:r>
    </w:p>
    <w:p w14:paraId="08788F44" w14:textId="480A4848" w:rsidR="00D26042" w:rsidRDefault="006E6764">
      <w:pPr>
        <w:spacing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You will find these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 xml:space="preserve"> two documents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in 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commentRangeStart w:id="33"/>
      <w:proofErr w:type="spellStart"/>
      <w:r w:rsidR="00786342">
        <w:rPr>
          <w:rFonts w:ascii="Open Sans" w:eastAsia="Open Sans" w:hAnsi="Open Sans" w:cs="Open Sans"/>
          <w:color w:val="404040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repository</w:t>
      </w:r>
      <w:commentRangeEnd w:id="33"/>
      <w:r w:rsidR="0007311A">
        <w:rPr>
          <w:rStyle w:val="CommentReference"/>
        </w:rPr>
        <w:commentReference w:id="33"/>
      </w:r>
      <w:r>
        <w:rPr>
          <w:rFonts w:ascii="Open Sans" w:eastAsia="Open Sans" w:hAnsi="Open Sans" w:cs="Open Sans"/>
          <w:color w:val="404040"/>
          <w:sz w:val="24"/>
          <w:szCs w:val="24"/>
        </w:rPr>
        <w:t>:</w:t>
      </w:r>
    </w:p>
    <w:p w14:paraId="141CE7AB" w14:textId="77777777" w:rsidR="00D26042" w:rsidRPr="0007311A" w:rsidRDefault="006E6764">
      <w:pPr>
        <w:numPr>
          <w:ilvl w:val="0"/>
          <w:numId w:val="9"/>
        </w:numPr>
        <w:spacing w:after="280" w:line="276" w:lineRule="auto"/>
        <w:ind w:hanging="360"/>
        <w:contextualSpacing/>
        <w:rPr>
          <w:rFonts w:ascii="Open Sans" w:eastAsia="Open Sans" w:hAnsi="Open Sans" w:cs="Open Sans"/>
          <w:i/>
          <w:sz w:val="20"/>
          <w:szCs w:val="20"/>
        </w:rPr>
      </w:pPr>
      <w:commentRangeStart w:id="34"/>
      <w:r w:rsidRPr="0007267F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Step by Step Deployment Guide-Part1</w:t>
      </w:r>
      <w:del w:id="35" w:author="Abhinandan" w:date="2016-12-16T14:59:00Z">
        <w:r w:rsidRPr="0007267F" w:rsidDel="0007267F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-Integrating AWS Services and Marketplace Solutions to Deploy a BYOD-Cloud Based Analytical System – An End to End Solution</w:delText>
        </w:r>
      </w:del>
      <w:r w:rsidRPr="0007267F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</w:p>
    <w:p w14:paraId="33F034EF" w14:textId="77777777" w:rsidR="00D26042" w:rsidRPr="0007311A" w:rsidRDefault="006E6764">
      <w:pPr>
        <w:numPr>
          <w:ilvl w:val="0"/>
          <w:numId w:val="9"/>
        </w:numPr>
        <w:spacing w:after="280" w:line="276" w:lineRule="auto"/>
        <w:ind w:hanging="360"/>
        <w:contextualSpacing/>
        <w:rPr>
          <w:rFonts w:ascii="Open Sans" w:eastAsia="Open Sans" w:hAnsi="Open Sans" w:cs="Open Sans"/>
          <w:i/>
          <w:sz w:val="20"/>
          <w:szCs w:val="20"/>
        </w:rPr>
      </w:pPr>
      <w:r w:rsidRPr="0007267F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Step by Step Deployment Guide-Part2</w:t>
      </w:r>
      <w:del w:id="36" w:author="Abhinandan" w:date="2016-12-16T15:00:00Z">
        <w:r w:rsidRPr="0007267F" w:rsidDel="0007267F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-Integrating AWS Services a</w:delText>
        </w:r>
      </w:del>
      <w:del w:id="37" w:author="Abhinandan" w:date="2016-12-16T14:59:00Z">
        <w:r w:rsidRPr="0007267F" w:rsidDel="0007267F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nd Marketplace Solutions to Deploy a BYOD-Cloud Based Analytical System – An End to End Solution</w:delText>
        </w:r>
      </w:del>
      <w:r w:rsidRPr="0007267F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  <w:commentRangeEnd w:id="34"/>
      <w:r w:rsidR="00B62851">
        <w:rPr>
          <w:rStyle w:val="CommentReference"/>
        </w:rPr>
        <w:commentReference w:id="34"/>
      </w:r>
    </w:p>
    <w:p w14:paraId="212B75F0" w14:textId="77777777" w:rsidR="00526E3C" w:rsidRPr="0007311A" w:rsidRDefault="00526E3C">
      <w:pPr>
        <w:spacing w:before="280" w:after="280" w:line="276" w:lineRule="auto"/>
        <w:rPr>
          <w:rFonts w:ascii="Open Sans" w:eastAsia="Open Sans" w:hAnsi="Open Sans" w:cs="Open Sans"/>
          <w:b/>
          <w:color w:val="404040"/>
          <w:sz w:val="24"/>
          <w:szCs w:val="24"/>
        </w:rPr>
      </w:pPr>
    </w:p>
    <w:p w14:paraId="1B584C1C" w14:textId="3AF49ACF" w:rsidR="00D26042" w:rsidRDefault="00EA2B8D">
      <w:pPr>
        <w:spacing w:before="280" w:after="280" w:line="276" w:lineRule="auto"/>
      </w:pPr>
      <w:r>
        <w:rPr>
          <w:rFonts w:ascii="Open Sans" w:eastAsia="Open Sans" w:hAnsi="Open Sans" w:cs="Open Sans"/>
          <w:b/>
          <w:color w:val="404040"/>
          <w:sz w:val="24"/>
          <w:szCs w:val="24"/>
        </w:rPr>
        <w:t>Do</w:t>
      </w:r>
      <w:r w:rsidR="006011AA"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cument 4 — </w:t>
      </w:r>
      <w:r w:rsidR="006E6764"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Project 2: </w:t>
      </w:r>
      <w:r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Building a </w:t>
      </w:r>
      <w:r w:rsidR="006E6764">
        <w:rPr>
          <w:rFonts w:ascii="Open Sans" w:eastAsia="Open Sans" w:hAnsi="Open Sans" w:cs="Open Sans"/>
          <w:b/>
          <w:color w:val="404040"/>
          <w:sz w:val="24"/>
          <w:szCs w:val="24"/>
        </w:rPr>
        <w:t>Data Pipeline</w:t>
      </w:r>
    </w:p>
    <w:p w14:paraId="256C926F" w14:textId="7EEFFCF9" w:rsidR="00D26042" w:rsidRDefault="006E6764">
      <w:pPr>
        <w:spacing w:before="280"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Th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6011AA">
        <w:rPr>
          <w:rFonts w:ascii="Open Sans" w:eastAsia="Open Sans" w:hAnsi="Open Sans" w:cs="Open Sans"/>
          <w:color w:val="404040"/>
          <w:sz w:val="24"/>
          <w:szCs w:val="24"/>
        </w:rPr>
        <w:t>P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roject 2 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 xml:space="preserve">document 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will guide you through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the steps 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404040"/>
          <w:sz w:val="24"/>
          <w:szCs w:val="24"/>
        </w:rPr>
        <w:t>generating the data required for the end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-</w:t>
      </w:r>
      <w:r>
        <w:rPr>
          <w:rFonts w:ascii="Open Sans" w:eastAsia="Open Sans" w:hAnsi="Open Sans" w:cs="Open Sans"/>
          <w:color w:val="404040"/>
          <w:sz w:val="24"/>
          <w:szCs w:val="24"/>
        </w:rPr>
        <w:t>to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-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end data flow and for the required analytic and machine learning. 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>It will also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walk </w:t>
      </w:r>
      <w:r w:rsidR="00EA2B8D">
        <w:rPr>
          <w:rFonts w:ascii="Open Sans" w:eastAsia="Open Sans" w:hAnsi="Open Sans" w:cs="Open Sans"/>
          <w:color w:val="404040"/>
          <w:sz w:val="24"/>
          <w:szCs w:val="24"/>
        </w:rPr>
        <w:t xml:space="preserve">you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through 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>setting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up the data flow processes through various components, like Amazon S3, Amazon Redshift, MySQL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>,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and ATTUNITY </w:t>
      </w: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CloudBeam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. </w:t>
      </w:r>
    </w:p>
    <w:p w14:paraId="731F8AE5" w14:textId="6A95FC8D" w:rsidR="001976F1" w:rsidRPr="0007311A" w:rsidDel="0007311A" w:rsidRDefault="006E6764" w:rsidP="001976F1">
      <w:pPr>
        <w:pStyle w:val="CommentText"/>
        <w:rPr>
          <w:del w:id="38" w:author="Kathryn Gillett" w:date="2016-12-15T14:33:00Z"/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</w:rPr>
        <w:t>Target audience: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1976F1">
        <w:rPr>
          <w:rFonts w:ascii="Open Sans" w:eastAsia="Open Sans" w:hAnsi="Open Sans" w:cs="Open Sans"/>
          <w:color w:val="404040"/>
          <w:sz w:val="24"/>
          <w:szCs w:val="24"/>
        </w:rPr>
        <w:t>Project 2</w:t>
      </w:r>
      <w:r w:rsidR="001976F1" w:rsidRPr="0007311A">
        <w:rPr>
          <w:rFonts w:ascii="Open Sans" w:eastAsia="Open Sans" w:hAnsi="Open Sans" w:cs="Open Sans"/>
          <w:color w:val="404040"/>
          <w:sz w:val="24"/>
          <w:szCs w:val="24"/>
        </w:rPr>
        <w:t>’s</w:t>
      </w:r>
      <w:r w:rsidR="001976F1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1976F1" w:rsidRPr="0007311A">
        <w:rPr>
          <w:rFonts w:ascii="Open Sans" w:eastAsia="Open Sans" w:hAnsi="Open Sans" w:cs="Open Sans"/>
          <w:color w:val="404040"/>
          <w:sz w:val="24"/>
          <w:szCs w:val="24"/>
        </w:rPr>
        <w:t>guide, “Building a Data Pipeline,” includes all</w:t>
      </w:r>
      <w:r w:rsidR="001976F1">
        <w:rPr>
          <w:rFonts w:ascii="Open Sans" w:eastAsia="Open Sans" w:hAnsi="Open Sans" w:cs="Open Sans"/>
          <w:color w:val="404040"/>
          <w:sz w:val="24"/>
          <w:szCs w:val="24"/>
        </w:rPr>
        <w:t xml:space="preserve"> the steps </w:t>
      </w:r>
      <w:r w:rsidR="001976F1" w:rsidRPr="0007311A">
        <w:rPr>
          <w:rFonts w:ascii="Open Sans" w:eastAsia="Open Sans" w:hAnsi="Open Sans" w:cs="Open Sans"/>
          <w:color w:val="404040"/>
          <w:sz w:val="24"/>
          <w:szCs w:val="24"/>
        </w:rPr>
        <w:t xml:space="preserve">required </w:t>
      </w:r>
      <w:r w:rsidR="001976F1">
        <w:rPr>
          <w:rFonts w:ascii="Open Sans" w:eastAsia="Open Sans" w:hAnsi="Open Sans" w:cs="Open Sans"/>
          <w:color w:val="404040"/>
          <w:sz w:val="24"/>
          <w:szCs w:val="24"/>
        </w:rPr>
        <w:t>to process the data and details about the data flow through the system</w:t>
      </w:r>
      <w:r w:rsidR="001976F1" w:rsidRPr="0007311A">
        <w:rPr>
          <w:rFonts w:ascii="Open Sans" w:eastAsia="Open Sans" w:hAnsi="Open Sans" w:cs="Open Sans"/>
          <w:color w:val="404040"/>
          <w:sz w:val="24"/>
          <w:szCs w:val="24"/>
        </w:rPr>
        <w:t xml:space="preserve">. It therefore </w:t>
      </w:r>
      <w:r w:rsidR="001976F1">
        <w:rPr>
          <w:rFonts w:ascii="Open Sans" w:eastAsia="Open Sans" w:hAnsi="Open Sans" w:cs="Open Sans"/>
          <w:color w:val="404040"/>
          <w:sz w:val="24"/>
          <w:szCs w:val="24"/>
        </w:rPr>
        <w:t>requires basic familiarity with AWS services and is specifically targeted at developers and data scientists.</w:t>
      </w:r>
      <w:ins w:id="39" w:author="Kathryn Gillett" w:date="2016-12-15T14:34:00Z">
        <w:r w:rsidR="0007311A">
          <w:rPr>
            <w:rFonts w:ascii="Open Sans" w:eastAsia="Open Sans" w:hAnsi="Open Sans" w:cs="Open Sans"/>
            <w:color w:val="404040"/>
            <w:sz w:val="24"/>
            <w:szCs w:val="24"/>
          </w:rPr>
          <w:t xml:space="preserve"> </w:t>
        </w:r>
      </w:ins>
    </w:p>
    <w:p w14:paraId="4A348DB8" w14:textId="7989831F" w:rsidR="00D26042" w:rsidRDefault="006E6764">
      <w:pPr>
        <w:spacing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r w:rsidR="00F43ECE">
        <w:rPr>
          <w:rFonts w:ascii="Open Sans" w:eastAsia="Open Sans" w:hAnsi="Open Sans" w:cs="Open Sans"/>
          <w:color w:val="404040"/>
          <w:sz w:val="24"/>
          <w:szCs w:val="24"/>
        </w:rPr>
        <w:t>P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roject 2 </w:t>
      </w:r>
      <w:r w:rsidR="00F43ECE">
        <w:rPr>
          <w:rFonts w:ascii="Open Sans" w:eastAsia="Open Sans" w:hAnsi="Open Sans" w:cs="Open Sans"/>
          <w:color w:val="404040"/>
          <w:sz w:val="24"/>
          <w:szCs w:val="24"/>
        </w:rPr>
        <w:t xml:space="preserve">guide 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 xml:space="preserve">is </w:t>
      </w:r>
      <w:r>
        <w:rPr>
          <w:rFonts w:ascii="Open Sans" w:eastAsia="Open Sans" w:hAnsi="Open Sans" w:cs="Open Sans"/>
          <w:color w:val="404040"/>
          <w:sz w:val="24"/>
          <w:szCs w:val="24"/>
        </w:rPr>
        <w:t>saved in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 xml:space="preserve"> the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commentRangeStart w:id="40"/>
      <w:proofErr w:type="spellStart"/>
      <w:ins w:id="41" w:author="Kathryn Gillett" w:date="2016-12-14T19:22:00Z">
        <w:r w:rsidR="005157C0">
          <w:rPr>
            <w:rFonts w:ascii="Open Sans" w:eastAsia="Open Sans" w:hAnsi="Open Sans" w:cs="Open Sans"/>
            <w:color w:val="404040"/>
            <w:sz w:val="24"/>
            <w:szCs w:val="24"/>
          </w:rPr>
          <w:t>G</w:t>
        </w:r>
      </w:ins>
      <w:del w:id="42" w:author="Kathryn Gillett" w:date="2016-12-14T19:22:00Z">
        <w:r w:rsidDel="005157C0">
          <w:rPr>
            <w:rFonts w:ascii="Open Sans" w:eastAsia="Open Sans" w:hAnsi="Open Sans" w:cs="Open Sans"/>
            <w:color w:val="404040"/>
            <w:sz w:val="24"/>
            <w:szCs w:val="24"/>
          </w:rPr>
          <w:delText>g</w:delText>
        </w:r>
      </w:del>
      <w:r>
        <w:rPr>
          <w:rFonts w:ascii="Open Sans" w:eastAsia="Open Sans" w:hAnsi="Open Sans" w:cs="Open Sans"/>
          <w:color w:val="404040"/>
          <w:sz w:val="24"/>
          <w:szCs w:val="24"/>
        </w:rPr>
        <w:t>it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repository</w:t>
      </w:r>
      <w:r w:rsidR="00F43ECE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commentRangeEnd w:id="40"/>
      <w:r w:rsidR="0007311A">
        <w:rPr>
          <w:rStyle w:val="CommentReference"/>
        </w:rPr>
        <w:commentReference w:id="40"/>
      </w:r>
      <w:r w:rsidR="00F43ECE">
        <w:rPr>
          <w:rFonts w:ascii="Open Sans" w:eastAsia="Open Sans" w:hAnsi="Open Sans" w:cs="Open Sans"/>
          <w:color w:val="404040"/>
          <w:sz w:val="24"/>
          <w:szCs w:val="24"/>
        </w:rPr>
        <w:t>under this name</w:t>
      </w:r>
      <w:r>
        <w:rPr>
          <w:rFonts w:ascii="Open Sans" w:eastAsia="Open Sans" w:hAnsi="Open Sans" w:cs="Open Sans"/>
          <w:color w:val="404040"/>
          <w:sz w:val="24"/>
          <w:szCs w:val="24"/>
        </w:rPr>
        <w:t>:</w:t>
      </w:r>
    </w:p>
    <w:p w14:paraId="5D2DA143" w14:textId="206F3E88" w:rsidR="00D26042" w:rsidRPr="0007311A" w:rsidRDefault="0007267F">
      <w:pPr>
        <w:spacing w:after="280" w:line="276" w:lineRule="auto"/>
      </w:pPr>
      <w:ins w:id="43" w:author="Abhinandan" w:date="2016-12-16T15:00:00Z">
        <w:r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>Step by Step</w:t>
        </w:r>
      </w:ins>
      <w:ins w:id="44" w:author="Abhinandan" w:date="2016-12-16T15:01:00Z">
        <w:r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 xml:space="preserve"> Guide for </w:t>
        </w:r>
      </w:ins>
      <w:r w:rsidR="006E6764" w:rsidRPr="0007267F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Data Pipeline</w:t>
      </w:r>
      <w:ins w:id="45" w:author="Abhinandan" w:date="2016-12-16T15:01:00Z">
        <w:r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 xml:space="preserve"> from AWS Marketplace</w:t>
        </w:r>
      </w:ins>
      <w:del w:id="46" w:author="Abhinandan" w:date="2016-12-16T15:00:00Z">
        <w:r w:rsidR="006E6764" w:rsidRPr="0007267F" w:rsidDel="0007267F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-Integrating AWS Services and Marketplace Solutions to Deploy a BYOD-Cloud Based Analytical System – An End to End Solution</w:delText>
        </w:r>
      </w:del>
      <w:r w:rsidR="006E6764" w:rsidRPr="0007267F">
        <w:rPr>
          <w:rFonts w:ascii="Open Sans" w:eastAsia="Open Sans" w:hAnsi="Open Sans" w:cs="Open Sans"/>
          <w:i/>
          <w:sz w:val="20"/>
          <w:szCs w:val="20"/>
          <w:u w:val="single"/>
        </w:rPr>
        <w:t>.</w:t>
      </w:r>
      <w:commentRangeStart w:id="47"/>
      <w:r w:rsidR="006E6764" w:rsidRPr="0007267F">
        <w:rPr>
          <w:rFonts w:ascii="Open Sans" w:eastAsia="Open Sans" w:hAnsi="Open Sans" w:cs="Open Sans"/>
          <w:i/>
          <w:sz w:val="20"/>
          <w:szCs w:val="20"/>
          <w:u w:val="single"/>
        </w:rPr>
        <w:t>pdf</w:t>
      </w:r>
      <w:commentRangeEnd w:id="47"/>
      <w:r w:rsidR="00B62851">
        <w:rPr>
          <w:rStyle w:val="CommentReference"/>
        </w:rPr>
        <w:commentReference w:id="47"/>
      </w:r>
    </w:p>
    <w:p w14:paraId="3A9063E0" w14:textId="77777777" w:rsidR="00D26042" w:rsidRDefault="00D26042">
      <w:pPr>
        <w:spacing w:line="276" w:lineRule="auto"/>
        <w:rPr>
          <w:ins w:id="48" w:author="Abhinandan" w:date="2016-12-16T12:37:00Z"/>
        </w:rPr>
      </w:pPr>
    </w:p>
    <w:p w14:paraId="7D253621" w14:textId="77777777" w:rsidR="00B62851" w:rsidRDefault="00B62851">
      <w:pPr>
        <w:spacing w:line="276" w:lineRule="auto"/>
        <w:rPr>
          <w:ins w:id="49" w:author="Abhinandan" w:date="2016-12-16T12:37:00Z"/>
        </w:rPr>
      </w:pPr>
    </w:p>
    <w:p w14:paraId="179A7F56" w14:textId="77777777" w:rsidR="00B62851" w:rsidRDefault="00B62851">
      <w:pPr>
        <w:spacing w:line="276" w:lineRule="auto"/>
      </w:pPr>
    </w:p>
    <w:p w14:paraId="50546EBA" w14:textId="2F88A96F" w:rsidR="00D26042" w:rsidRDefault="003810A7" w:rsidP="00891E89">
      <w:r>
        <w:rPr>
          <w:rFonts w:ascii="Open Sans" w:eastAsia="Open Sans" w:hAnsi="Open Sans" w:cs="Open Sans"/>
          <w:b/>
          <w:color w:val="404040"/>
          <w:sz w:val="24"/>
          <w:szCs w:val="24"/>
        </w:rPr>
        <w:lastRenderedPageBreak/>
        <w:t xml:space="preserve">Document 5 — </w:t>
      </w:r>
      <w:r w:rsidR="006E6764">
        <w:rPr>
          <w:rFonts w:ascii="Open Sans" w:eastAsia="Open Sans" w:hAnsi="Open Sans" w:cs="Open Sans"/>
          <w:b/>
          <w:color w:val="404040"/>
          <w:sz w:val="24"/>
          <w:szCs w:val="24"/>
        </w:rPr>
        <w:t>Project 3: Machine Learning, Reporting</w:t>
      </w:r>
      <w:r w:rsidR="00F43ECE">
        <w:rPr>
          <w:rFonts w:ascii="Open Sans" w:eastAsia="Open Sans" w:hAnsi="Open Sans" w:cs="Open Sans"/>
          <w:b/>
          <w:color w:val="404040"/>
          <w:sz w:val="24"/>
          <w:szCs w:val="24"/>
        </w:rPr>
        <w:t>,</w:t>
      </w:r>
      <w:r w:rsidR="006E6764">
        <w:rPr>
          <w:rFonts w:ascii="Open Sans" w:eastAsia="Open Sans" w:hAnsi="Open Sans" w:cs="Open Sans"/>
          <w:b/>
          <w:color w:val="404040"/>
          <w:sz w:val="24"/>
          <w:szCs w:val="24"/>
        </w:rPr>
        <w:t xml:space="preserve"> and BYOD </w:t>
      </w:r>
    </w:p>
    <w:p w14:paraId="5228B40E" w14:textId="6B66C17A" w:rsidR="00D26042" w:rsidRDefault="00F43ECE">
      <w:pPr>
        <w:spacing w:before="280"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P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roject 3 </w:t>
      </w:r>
      <w:r>
        <w:rPr>
          <w:rFonts w:ascii="Open Sans" w:eastAsia="Open Sans" w:hAnsi="Open Sans" w:cs="Open Sans"/>
          <w:color w:val="404040"/>
          <w:sz w:val="24"/>
          <w:szCs w:val="24"/>
        </w:rPr>
        <w:t>will guide you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 on how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to use machine learning techniques for predictive analysis, using R, and then depict</w:t>
      </w:r>
      <w:r w:rsidR="00CF41A5">
        <w:rPr>
          <w:rFonts w:ascii="Open Sans" w:eastAsia="Open Sans" w:hAnsi="Open Sans" w:cs="Open Sans"/>
          <w:color w:val="404040"/>
          <w:sz w:val="24"/>
          <w:szCs w:val="24"/>
        </w:rPr>
        <w:t>ing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the results and price trends on a predictive dashboard using TIBCO </w:t>
      </w:r>
      <w:proofErr w:type="spellStart"/>
      <w:r w:rsidR="006E6764">
        <w:rPr>
          <w:rFonts w:ascii="Open Sans" w:eastAsia="Open Sans" w:hAnsi="Open Sans" w:cs="Open Sans"/>
          <w:color w:val="404040"/>
          <w:sz w:val="24"/>
          <w:szCs w:val="24"/>
        </w:rPr>
        <w:t>Spotfire</w:t>
      </w:r>
      <w:proofErr w:type="spellEnd"/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. It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will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also guide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you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on how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to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receive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alerts of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y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our predictions on a mobile app using </w:t>
      </w:r>
      <w:proofErr w:type="spellStart"/>
      <w:r w:rsidR="006E6764">
        <w:rPr>
          <w:rFonts w:ascii="Open Sans" w:eastAsia="Open Sans" w:hAnsi="Open Sans" w:cs="Open Sans"/>
          <w:color w:val="404040"/>
          <w:sz w:val="24"/>
          <w:szCs w:val="24"/>
        </w:rPr>
        <w:t>Kony</w:t>
      </w:r>
      <w:proofErr w:type="spellEnd"/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Mobile Fabric.</w:t>
      </w:r>
    </w:p>
    <w:p w14:paraId="7E9058CB" w14:textId="23EE7421" w:rsidR="00891E89" w:rsidRPr="00526E3C" w:rsidRDefault="006E6764">
      <w:pPr>
        <w:spacing w:line="276" w:lineRule="auto"/>
      </w:pPr>
      <w:r>
        <w:rPr>
          <w:rFonts w:ascii="Open Sans" w:eastAsia="Open Sans" w:hAnsi="Open Sans" w:cs="Open Sans"/>
          <w:b/>
          <w:color w:val="404040"/>
          <w:sz w:val="24"/>
          <w:szCs w:val="24"/>
        </w:rPr>
        <w:t>Target audience: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The first part of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P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roject 3 requires basic familiarity with the concepts of machine learning and data visualization. This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 xml:space="preserve">project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is specifically targeted at </w:t>
      </w:r>
      <w:r w:rsidR="00B54B76">
        <w:rPr>
          <w:rFonts w:ascii="Open Sans" w:eastAsia="Open Sans" w:hAnsi="Open Sans" w:cs="Open Sans"/>
          <w:color w:val="404040"/>
          <w:sz w:val="24"/>
          <w:szCs w:val="24"/>
        </w:rPr>
        <w:t xml:space="preserve">developers and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d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ata </w:t>
      </w:r>
      <w:r w:rsidR="00C9759E">
        <w:rPr>
          <w:rFonts w:ascii="Open Sans" w:eastAsia="Open Sans" w:hAnsi="Open Sans" w:cs="Open Sans"/>
          <w:color w:val="404040"/>
          <w:sz w:val="24"/>
          <w:szCs w:val="24"/>
        </w:rPr>
        <w:t>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cientists. The second part of </w:t>
      </w:r>
      <w:ins w:id="50" w:author="Kathryn Gillett" w:date="2016-12-14T19:27:00Z">
        <w:r w:rsidR="005157C0">
          <w:rPr>
            <w:rFonts w:ascii="Open Sans" w:eastAsia="Open Sans" w:hAnsi="Open Sans" w:cs="Open Sans"/>
            <w:color w:val="404040"/>
            <w:sz w:val="24"/>
            <w:szCs w:val="24"/>
          </w:rPr>
          <w:t>P</w:t>
        </w:r>
      </w:ins>
      <w:del w:id="51" w:author="Kathryn Gillett" w:date="2016-12-14T19:27:00Z">
        <w:r w:rsidDel="005157C0">
          <w:rPr>
            <w:rFonts w:ascii="Open Sans" w:eastAsia="Open Sans" w:hAnsi="Open Sans" w:cs="Open Sans"/>
            <w:color w:val="404040"/>
            <w:sz w:val="24"/>
            <w:szCs w:val="24"/>
          </w:rPr>
          <w:delText>p</w:delText>
        </w:r>
      </w:del>
      <w:r>
        <w:rPr>
          <w:rFonts w:ascii="Open Sans" w:eastAsia="Open Sans" w:hAnsi="Open Sans" w:cs="Open Sans"/>
          <w:color w:val="404040"/>
          <w:sz w:val="24"/>
          <w:szCs w:val="24"/>
        </w:rPr>
        <w:t>roject 3, which includes mobile app development</w:t>
      </w:r>
      <w:r w:rsidR="000E2F34">
        <w:rPr>
          <w:rFonts w:ascii="Open Sans" w:eastAsia="Open Sans" w:hAnsi="Open Sans" w:cs="Open Sans"/>
          <w:color w:val="404040"/>
          <w:sz w:val="24"/>
          <w:szCs w:val="24"/>
        </w:rPr>
        <w:t>,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i</w:t>
      </w:r>
      <w:r w:rsidR="0041127D">
        <w:rPr>
          <w:rFonts w:ascii="Open Sans" w:eastAsia="Open Sans" w:hAnsi="Open Sans" w:cs="Open Sans"/>
          <w:color w:val="404040"/>
          <w:sz w:val="24"/>
          <w:szCs w:val="24"/>
        </w:rPr>
        <w:t xml:space="preserve">s </w:t>
      </w:r>
      <w:r w:rsidR="00CF2D71">
        <w:rPr>
          <w:rFonts w:ascii="Open Sans" w:eastAsia="Open Sans" w:hAnsi="Open Sans" w:cs="Open Sans"/>
          <w:color w:val="404040"/>
          <w:sz w:val="24"/>
          <w:szCs w:val="24"/>
        </w:rPr>
        <w:t xml:space="preserve">also </w:t>
      </w:r>
      <w:r w:rsidR="0041127D">
        <w:rPr>
          <w:rFonts w:ascii="Open Sans" w:eastAsia="Open Sans" w:hAnsi="Open Sans" w:cs="Open Sans"/>
          <w:color w:val="404040"/>
          <w:sz w:val="24"/>
          <w:szCs w:val="24"/>
        </w:rPr>
        <w:t>ai</w:t>
      </w:r>
      <w:r w:rsidR="00CF2D71">
        <w:rPr>
          <w:rFonts w:ascii="Open Sans" w:eastAsia="Open Sans" w:hAnsi="Open Sans" w:cs="Open Sans"/>
          <w:color w:val="404040"/>
          <w:sz w:val="24"/>
          <w:szCs w:val="24"/>
        </w:rPr>
        <w:t xml:space="preserve">med at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>f</w:t>
      </w:r>
      <w:r w:rsidR="00CF2D71">
        <w:rPr>
          <w:rFonts w:ascii="Open Sans" w:eastAsia="Open Sans" w:hAnsi="Open Sans" w:cs="Open Sans"/>
          <w:color w:val="404040"/>
          <w:sz w:val="24"/>
          <w:szCs w:val="24"/>
        </w:rPr>
        <w:t>ront-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>e</w:t>
      </w:r>
      <w:r w:rsidR="00CF2D71">
        <w:rPr>
          <w:rFonts w:ascii="Open Sans" w:eastAsia="Open Sans" w:hAnsi="Open Sans" w:cs="Open Sans"/>
          <w:color w:val="404040"/>
          <w:sz w:val="24"/>
          <w:szCs w:val="24"/>
        </w:rPr>
        <w:t>nd/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>m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obile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>a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pp developers. </w:t>
      </w:r>
    </w:p>
    <w:p w14:paraId="02AB708A" w14:textId="082BFC4F" w:rsidR="00D26042" w:rsidDel="00D4698F" w:rsidRDefault="006E6764">
      <w:pPr>
        <w:spacing w:line="276" w:lineRule="auto"/>
        <w:rPr>
          <w:del w:id="52" w:author="Abhinandan" w:date="2016-12-16T12:49:00Z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>P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roject 3 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guide </w:t>
      </w:r>
      <w:r w:rsidR="000E2F34">
        <w:rPr>
          <w:rFonts w:ascii="Open Sans" w:eastAsia="Open Sans" w:hAnsi="Open Sans" w:cs="Open Sans"/>
          <w:color w:val="404040"/>
          <w:sz w:val="24"/>
          <w:szCs w:val="24"/>
        </w:rPr>
        <w:t xml:space="preserve">is </w:t>
      </w:r>
      <w:r>
        <w:rPr>
          <w:rFonts w:ascii="Open Sans" w:eastAsia="Open Sans" w:hAnsi="Open Sans" w:cs="Open Sans"/>
          <w:color w:val="404040"/>
          <w:sz w:val="24"/>
          <w:szCs w:val="24"/>
        </w:rPr>
        <w:t>saved in</w:t>
      </w:r>
      <w:r w:rsidR="000E2F34">
        <w:rPr>
          <w:rFonts w:ascii="Open Sans" w:eastAsia="Open Sans" w:hAnsi="Open Sans" w:cs="Open Sans"/>
          <w:color w:val="404040"/>
          <w:sz w:val="24"/>
          <w:szCs w:val="24"/>
        </w:rPr>
        <w:t xml:space="preserve"> the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commentRangeStart w:id="53"/>
      <w:proofErr w:type="spellStart"/>
      <w:r w:rsidR="00786342">
        <w:rPr>
          <w:rFonts w:ascii="Open Sans" w:eastAsia="Open Sans" w:hAnsi="Open Sans" w:cs="Open Sans"/>
          <w:color w:val="404040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repository</w:t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commentRangeEnd w:id="53"/>
      <w:r w:rsidR="0007311A">
        <w:rPr>
          <w:rStyle w:val="CommentReference"/>
        </w:rPr>
        <w:commentReference w:id="53"/>
      </w:r>
      <w:r w:rsidR="003810A7">
        <w:rPr>
          <w:rFonts w:ascii="Open Sans" w:eastAsia="Open Sans" w:hAnsi="Open Sans" w:cs="Open Sans"/>
          <w:color w:val="404040"/>
          <w:sz w:val="24"/>
          <w:szCs w:val="24"/>
        </w:rPr>
        <w:t xml:space="preserve">under this </w:t>
      </w:r>
      <w:proofErr w:type="spellStart"/>
      <w:r w:rsidR="003810A7">
        <w:rPr>
          <w:rFonts w:ascii="Open Sans" w:eastAsia="Open Sans" w:hAnsi="Open Sans" w:cs="Open Sans"/>
          <w:color w:val="404040"/>
          <w:sz w:val="24"/>
          <w:szCs w:val="24"/>
        </w:rPr>
        <w:t>name</w:t>
      </w:r>
      <w:r>
        <w:rPr>
          <w:rFonts w:ascii="Open Sans" w:eastAsia="Open Sans" w:hAnsi="Open Sans" w:cs="Open Sans"/>
          <w:color w:val="404040"/>
          <w:sz w:val="24"/>
          <w:szCs w:val="24"/>
        </w:rPr>
        <w:t>:</w:t>
      </w:r>
    </w:p>
    <w:p w14:paraId="06091D4D" w14:textId="2C9893A5" w:rsidR="00786342" w:rsidRPr="00186935" w:rsidRDefault="006E6764">
      <w:pPr>
        <w:spacing w:line="276" w:lineRule="auto"/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</w:pPr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M</w:t>
      </w:r>
      <w:ins w:id="54" w:author="Abhinandan" w:date="2016-12-16T15:02:00Z">
        <w:r w:rsidR="00186935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>achine</w:t>
        </w:r>
        <w:proofErr w:type="spellEnd"/>
        <w:r w:rsidR="00186935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 xml:space="preserve"> </w:t>
        </w:r>
      </w:ins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L</w:t>
      </w:r>
      <w:ins w:id="55" w:author="Abhinandan" w:date="2016-12-16T15:02:00Z">
        <w:r w:rsidR="00186935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>earning and</w:t>
        </w:r>
      </w:ins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 xml:space="preserve">, </w:t>
      </w:r>
      <w:proofErr w:type="gramStart"/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Reporting</w:t>
      </w:r>
      <w:proofErr w:type="gramEnd"/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 xml:space="preserve"> </w:t>
      </w:r>
      <w:del w:id="56" w:author="Abhinandan" w:date="2016-12-16T15:02:00Z">
        <w:r w:rsidRPr="00186935" w:rsidDel="00186935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delText>and BYOD-Integrating AWS Services and Marketplace Solutions to Deploy a BYOD-Cloud Based Analytical System - An End to End Solution</w:delText>
        </w:r>
      </w:del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.</w:t>
      </w:r>
      <w:commentRangeStart w:id="57"/>
      <w:r w:rsidRPr="00186935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pdf</w:t>
      </w:r>
      <w:commentRangeEnd w:id="57"/>
      <w:r w:rsidR="00D4698F">
        <w:rPr>
          <w:rStyle w:val="CommentReference"/>
        </w:rPr>
        <w:commentReference w:id="57"/>
      </w:r>
    </w:p>
    <w:p w14:paraId="26B5CB2C" w14:textId="77777777" w:rsidR="00786342" w:rsidRDefault="00786342">
      <w:pPr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</w:pPr>
      <w:r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br w:type="page"/>
      </w:r>
    </w:p>
    <w:p w14:paraId="27402A4C" w14:textId="77777777" w:rsidR="00DA3520" w:rsidRDefault="006E6764" w:rsidP="00266AAA">
      <w:pPr>
        <w:pStyle w:val="H1"/>
        <w:spacing w:before="0"/>
        <w:rPr>
          <w:rStyle w:val="Strong"/>
        </w:rPr>
      </w:pPr>
      <w:bookmarkStart w:id="58" w:name="_tyjcwt" w:colFirst="0" w:colLast="0"/>
      <w:bookmarkStart w:id="59" w:name="_Toc468268837"/>
      <w:bookmarkEnd w:id="58"/>
      <w:r w:rsidRPr="00A8770C">
        <w:rPr>
          <w:rStyle w:val="Strong"/>
        </w:rPr>
        <w:lastRenderedPageBreak/>
        <w:t>Architecture Diagram</w:t>
      </w:r>
      <w:bookmarkEnd w:id="59"/>
    </w:p>
    <w:p w14:paraId="63A36F99" w14:textId="77777777" w:rsidR="00DA3520" w:rsidRPr="00A8770C" w:rsidRDefault="00DA3520" w:rsidP="00266AAA">
      <w:pPr>
        <w:pStyle w:val="Step"/>
        <w:spacing w:after="0"/>
        <w:rPr>
          <w:rStyle w:val="Strong"/>
        </w:rPr>
      </w:pPr>
    </w:p>
    <w:p w14:paraId="0FFD3BCE" w14:textId="7E6215C7" w:rsidR="00D26042" w:rsidRDefault="003810A7" w:rsidP="00266AAA">
      <w:pPr>
        <w:spacing w:before="40" w:after="280" w:line="240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The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following level 1 solution architecture diagram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shows the components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you will use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to build th</w:t>
      </w:r>
      <w:r>
        <w:rPr>
          <w:rFonts w:ascii="Open Sans" w:eastAsia="Open Sans" w:hAnsi="Open Sans" w:cs="Open Sans"/>
          <w:color w:val="404040"/>
          <w:sz w:val="24"/>
          <w:szCs w:val="24"/>
        </w:rPr>
        <w:t>is Solution,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as well as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the overall data flow processes. </w:t>
      </w:r>
    </w:p>
    <w:p w14:paraId="00EC0955" w14:textId="77777777" w:rsidR="00D26042" w:rsidRDefault="006E6764">
      <w:pPr>
        <w:spacing w:before="40" w:after="280" w:line="276" w:lineRule="auto"/>
      </w:pPr>
      <w:r>
        <w:rPr>
          <w:rFonts w:ascii="Open Sans" w:eastAsia="Open Sans" w:hAnsi="Open Sans" w:cs="Open Sans"/>
          <w:color w:val="404040"/>
          <w:sz w:val="24"/>
          <w:szCs w:val="24"/>
        </w:rPr>
        <w:t>The technologies used in this flow are as follows:</w:t>
      </w:r>
    </w:p>
    <w:p w14:paraId="7A2EBDE5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SoftNAS</w:t>
      </w:r>
      <w:proofErr w:type="spellEnd"/>
      <w:r w:rsidR="001308E8">
        <w:rPr>
          <w:rFonts w:ascii="Open Sans" w:eastAsia="Open Sans" w:hAnsi="Open Sans" w:cs="Open Sans"/>
          <w:color w:val="404040"/>
          <w:sz w:val="24"/>
          <w:szCs w:val="24"/>
        </w:rPr>
        <w:t xml:space="preserve"> Cloud Standard</w:t>
      </w:r>
    </w:p>
    <w:p w14:paraId="6E37E6FC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ATTUNITY </w:t>
      </w: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CloudBeam</w:t>
      </w:r>
      <w:proofErr w:type="spellEnd"/>
    </w:p>
    <w:p w14:paraId="71A55365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TIBCO </w:t>
      </w: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Spotfire</w:t>
      </w:r>
      <w:proofErr w:type="spellEnd"/>
    </w:p>
    <w:p w14:paraId="6E7D41A6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Kony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Mobile Fabric </w:t>
      </w:r>
    </w:p>
    <w:p w14:paraId="564C762A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TREND Micro Security</w:t>
      </w:r>
    </w:p>
    <w:p w14:paraId="4E5E02A6" w14:textId="77777777" w:rsidR="00D26042" w:rsidRDefault="001308E8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Amazon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Red</w:t>
      </w:r>
      <w:r>
        <w:rPr>
          <w:rFonts w:ascii="Open Sans" w:eastAsia="Open Sans" w:hAnsi="Open Sans" w:cs="Open Sans"/>
          <w:color w:val="404040"/>
          <w:sz w:val="24"/>
          <w:szCs w:val="24"/>
        </w:rPr>
        <w:t>s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hift</w:t>
      </w:r>
    </w:p>
    <w:p w14:paraId="07986889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Git</w:t>
      </w:r>
      <w:proofErr w:type="spellEnd"/>
    </w:p>
    <w:p w14:paraId="7CEEF528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Apache Tomcat</w:t>
      </w:r>
    </w:p>
    <w:p w14:paraId="763FF1DE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Apache Maven</w:t>
      </w:r>
    </w:p>
    <w:p w14:paraId="0E2ED90C" w14:textId="77777777" w:rsidR="00D26042" w:rsidRDefault="006E6764">
      <w:pPr>
        <w:numPr>
          <w:ilvl w:val="0"/>
          <w:numId w:val="1"/>
        </w:numPr>
        <w:spacing w:before="40" w:after="280" w:line="276" w:lineRule="auto"/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Amazon VPC</w:t>
      </w:r>
    </w:p>
    <w:p w14:paraId="36495D87" w14:textId="77777777" w:rsidR="00D26042" w:rsidRDefault="00D26042">
      <w:pPr>
        <w:spacing w:before="40" w:after="280" w:line="276" w:lineRule="auto"/>
      </w:pPr>
    </w:p>
    <w:p w14:paraId="3795D86A" w14:textId="5E53EC1C" w:rsidR="00D26042" w:rsidRDefault="00817AE2">
      <w:ins w:id="60" w:author="Abhinandan" w:date="2016-12-16T15:33:00Z">
        <w:r w:rsidRPr="00817AE2">
          <w:rPr>
            <w:noProof/>
          </w:rPr>
          <w:lastRenderedPageBreak/>
          <w:drawing>
            <wp:inline distT="0" distB="0" distL="0" distR="0" wp14:anchorId="04459065" wp14:editId="4291BF1B">
              <wp:extent cx="5943600" cy="3757752"/>
              <wp:effectExtent l="19050" t="19050" r="19050" b="14605"/>
              <wp:docPr id="5" name="Picture 5" descr="C:\Users\Abhinandan\Desktop\Diagram\Level 1 aws_marketplace_immersion_project_HL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bhinandan\Desktop\Diagram\Level 1 aws_marketplace_immersion_project_HLA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75775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  <w:bookmarkStart w:id="61" w:name="_GoBack"/>
      <w:bookmarkEnd w:id="61"/>
      <w:del w:id="62" w:author="Abhinandan" w:date="2016-12-16T15:33:00Z">
        <w:r w:rsidR="00891E89" w:rsidRPr="00EE5D5C" w:rsidDel="00817AE2">
          <w:rPr>
            <w:noProof/>
          </w:rPr>
          <w:drawing>
            <wp:inline distT="0" distB="0" distL="0" distR="0" wp14:anchorId="73F8CA30" wp14:editId="61ECC832">
              <wp:extent cx="5942877" cy="2781300"/>
              <wp:effectExtent l="19050" t="19050" r="20320" b="19050"/>
              <wp:docPr id="4" name="Picture 4" descr="C:\Users\Abhinandan\Desktop\Level 1 aws_marketplace_immersion_project_HL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bhinandan\Desktop\Level 1 aws_marketplace_immersion_project_HLA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25976"/>
                      <a:stretch/>
                    </pic:blipFill>
                    <pic:spPr bwMode="auto">
                      <a:xfrm>
                        <a:off x="0" y="0"/>
                        <a:ext cx="5943600" cy="278163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A9C2238" w14:textId="77777777" w:rsidR="00D26042" w:rsidRDefault="006E6764">
      <w:r>
        <w:br w:type="page"/>
      </w:r>
    </w:p>
    <w:p w14:paraId="22D96B4E" w14:textId="77777777" w:rsidR="00A8770C" w:rsidRDefault="00FC3A6F" w:rsidP="00A8770C">
      <w:pPr>
        <w:pStyle w:val="H1"/>
        <w:rPr>
          <w:rStyle w:val="Strong"/>
        </w:rPr>
      </w:pPr>
      <w:bookmarkStart w:id="63" w:name="_Toc468268838"/>
      <w:r w:rsidRPr="00A8770C">
        <w:rPr>
          <w:rStyle w:val="Strong"/>
        </w:rPr>
        <w:lastRenderedPageBreak/>
        <w:t>Data Model Diagram</w:t>
      </w:r>
      <w:bookmarkEnd w:id="63"/>
    </w:p>
    <w:p w14:paraId="09F64237" w14:textId="77777777" w:rsidR="00DA3520" w:rsidRDefault="00DA3520" w:rsidP="00266AAA">
      <w:pPr>
        <w:pStyle w:val="Step"/>
        <w:spacing w:after="0"/>
        <w:rPr>
          <w:rStyle w:val="Strong"/>
        </w:rPr>
      </w:pPr>
    </w:p>
    <w:p w14:paraId="4756F845" w14:textId="4B2DEA2B" w:rsidR="00786342" w:rsidRDefault="000E2F34" w:rsidP="001A79BD">
      <w:pPr>
        <w:pStyle w:val="Step"/>
      </w:pPr>
      <w:r>
        <w:t xml:space="preserve">The </w:t>
      </w:r>
      <w:r w:rsidR="00786342" w:rsidRPr="00786342">
        <w:t xml:space="preserve">Data Model Diagram </w:t>
      </w:r>
      <w:r w:rsidR="003810A7">
        <w:t>will help</w:t>
      </w:r>
      <w:r w:rsidR="003810A7" w:rsidRPr="00786342">
        <w:t xml:space="preserve"> </w:t>
      </w:r>
      <w:r>
        <w:t xml:space="preserve">you </w:t>
      </w:r>
      <w:r w:rsidR="00786342" w:rsidRPr="00786342">
        <w:t xml:space="preserve">understand the schema of datasets used in this </w:t>
      </w:r>
      <w:r w:rsidR="003810A7">
        <w:t>Solution</w:t>
      </w:r>
      <w:r w:rsidR="00786342" w:rsidRPr="00786342">
        <w:t>.</w:t>
      </w:r>
    </w:p>
    <w:p w14:paraId="6E7F430F" w14:textId="77777777" w:rsidR="00786342" w:rsidRDefault="00786342" w:rsidP="00786342">
      <w:pPr>
        <w:pStyle w:val="Step"/>
        <w:spacing w:before="240"/>
      </w:pPr>
      <w:r>
        <w:t>Following is the list of datasets:</w:t>
      </w:r>
    </w:p>
    <w:p w14:paraId="233C880B" w14:textId="77777777" w:rsidR="00786342" w:rsidRDefault="00786342" w:rsidP="001A79BD">
      <w:pPr>
        <w:pStyle w:val="Step"/>
        <w:numPr>
          <w:ilvl w:val="0"/>
          <w:numId w:val="13"/>
        </w:numPr>
      </w:pPr>
      <w:r>
        <w:t xml:space="preserve">Company </w:t>
      </w:r>
      <w:r w:rsidR="001A79BD">
        <w:t>Master</w:t>
      </w:r>
    </w:p>
    <w:p w14:paraId="643BCF8E" w14:textId="77777777" w:rsidR="00786342" w:rsidRDefault="001A79BD" w:rsidP="001A79BD">
      <w:pPr>
        <w:pStyle w:val="Step"/>
        <w:numPr>
          <w:ilvl w:val="0"/>
          <w:numId w:val="13"/>
        </w:numPr>
      </w:pPr>
      <w:r>
        <w:t>Company Product</w:t>
      </w:r>
    </w:p>
    <w:p w14:paraId="65967850" w14:textId="77777777" w:rsidR="001A79BD" w:rsidRDefault="001A79BD" w:rsidP="001A79BD">
      <w:pPr>
        <w:pStyle w:val="Step"/>
        <w:numPr>
          <w:ilvl w:val="0"/>
          <w:numId w:val="13"/>
        </w:numPr>
      </w:pPr>
      <w:r>
        <w:t>Company Announcements</w:t>
      </w:r>
    </w:p>
    <w:p w14:paraId="58928D52" w14:textId="77777777" w:rsidR="001A79BD" w:rsidRDefault="001A79BD" w:rsidP="001A79BD">
      <w:pPr>
        <w:pStyle w:val="Step"/>
        <w:numPr>
          <w:ilvl w:val="0"/>
          <w:numId w:val="13"/>
        </w:numPr>
      </w:pPr>
      <w:r>
        <w:t>Stock Data</w:t>
      </w:r>
    </w:p>
    <w:p w14:paraId="09447116" w14:textId="77777777" w:rsidR="001A79BD" w:rsidRDefault="001A79BD" w:rsidP="001A79BD">
      <w:pPr>
        <w:pStyle w:val="Step"/>
        <w:numPr>
          <w:ilvl w:val="0"/>
          <w:numId w:val="13"/>
        </w:numPr>
      </w:pPr>
      <w:r>
        <w:t>Weather Storm Data</w:t>
      </w:r>
    </w:p>
    <w:p w14:paraId="21B31ADB" w14:textId="77777777" w:rsidR="001A79BD" w:rsidRDefault="001A79BD" w:rsidP="001A79BD">
      <w:pPr>
        <w:pStyle w:val="Step"/>
        <w:numPr>
          <w:ilvl w:val="0"/>
          <w:numId w:val="13"/>
        </w:numPr>
      </w:pPr>
      <w:r>
        <w:t>Weather Data Incremental</w:t>
      </w:r>
    </w:p>
    <w:p w14:paraId="6F1A106F" w14:textId="77777777" w:rsidR="001A79BD" w:rsidRPr="00786342" w:rsidRDefault="001A79BD" w:rsidP="001A79BD">
      <w:pPr>
        <w:pStyle w:val="Step"/>
        <w:numPr>
          <w:ilvl w:val="0"/>
          <w:numId w:val="13"/>
        </w:numPr>
      </w:pPr>
      <w:r>
        <w:t>Weather Prediction</w:t>
      </w:r>
    </w:p>
    <w:p w14:paraId="55F55A19" w14:textId="77777777" w:rsidR="00FC3A6F" w:rsidRDefault="00FC3A6F" w:rsidP="00A8770C">
      <w:pPr>
        <w:pStyle w:val="NoSpacing"/>
        <w:spacing w:before="240" w:line="360" w:lineRule="auto"/>
        <w:jc w:val="center"/>
        <w:rPr>
          <w:rStyle w:val="Strong"/>
          <w:rFonts w:ascii="Open Sans" w:hAnsi="Open Sans"/>
          <w:color w:val="CC6600"/>
          <w:sz w:val="27"/>
          <w:szCs w:val="27"/>
        </w:rPr>
      </w:pPr>
      <w:r w:rsidRPr="00FC3A6F">
        <w:rPr>
          <w:rStyle w:val="Strong"/>
          <w:rFonts w:ascii="Open Sans" w:hAnsi="Open Sans"/>
          <w:noProof/>
          <w:color w:val="CC6600"/>
          <w:sz w:val="27"/>
          <w:szCs w:val="27"/>
        </w:rPr>
        <w:lastRenderedPageBreak/>
        <w:drawing>
          <wp:inline distT="0" distB="0" distL="0" distR="0" wp14:anchorId="62B566D6" wp14:editId="643715AD">
            <wp:extent cx="5619750" cy="5476149"/>
            <wp:effectExtent l="0" t="0" r="0" b="0"/>
            <wp:docPr id="1" name="Picture 1" descr="D:\Projects\Amazon\Documentation\Assets\Delivery\Final Documentation\Archive\Data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Amazon\Documentation\Assets\Delivery\Final Documentation\Archive\DataModel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97" cy="548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60F3" w14:textId="77777777" w:rsidR="00FC3A6F" w:rsidRDefault="00FC3A6F" w:rsidP="00FC3A6F">
      <w:pPr>
        <w:pStyle w:val="NoSpacing"/>
        <w:spacing w:line="360" w:lineRule="auto"/>
        <w:rPr>
          <w:rStyle w:val="Strong"/>
          <w:rFonts w:ascii="Open Sans" w:hAnsi="Open Sans"/>
          <w:color w:val="CC6600"/>
          <w:sz w:val="27"/>
          <w:szCs w:val="27"/>
        </w:rPr>
      </w:pPr>
    </w:p>
    <w:p w14:paraId="312A2B63" w14:textId="77777777" w:rsidR="00FC3A6F" w:rsidRDefault="00FC3A6F" w:rsidP="00FC3A6F">
      <w:pPr>
        <w:pStyle w:val="NoSpacing"/>
        <w:spacing w:line="360" w:lineRule="auto"/>
        <w:rPr>
          <w:rStyle w:val="Strong"/>
          <w:rFonts w:ascii="Open Sans" w:hAnsi="Open Sans"/>
          <w:color w:val="CC6600"/>
          <w:sz w:val="27"/>
          <w:szCs w:val="27"/>
        </w:rPr>
      </w:pPr>
    </w:p>
    <w:p w14:paraId="39CF3807" w14:textId="77777777" w:rsidR="00FC3A6F" w:rsidRDefault="00FC3A6F" w:rsidP="00FC3A6F">
      <w:pPr>
        <w:pStyle w:val="NoSpacing"/>
        <w:spacing w:line="360" w:lineRule="auto"/>
        <w:rPr>
          <w:rStyle w:val="Strong"/>
          <w:rFonts w:ascii="Open Sans" w:hAnsi="Open Sans"/>
          <w:color w:val="CC6600"/>
          <w:sz w:val="27"/>
          <w:szCs w:val="27"/>
        </w:rPr>
      </w:pPr>
    </w:p>
    <w:p w14:paraId="5DA52DD2" w14:textId="77777777" w:rsidR="00DA3520" w:rsidRDefault="00DA3520">
      <w:pPr>
        <w:rPr>
          <w:rStyle w:val="Strong"/>
          <w:rFonts w:ascii="Open Sans" w:hAnsi="Open Sans"/>
          <w:color w:val="CC6600"/>
          <w:sz w:val="27"/>
          <w:szCs w:val="27"/>
        </w:rPr>
      </w:pPr>
      <w:r>
        <w:rPr>
          <w:rStyle w:val="Strong"/>
          <w:rFonts w:ascii="Open Sans" w:hAnsi="Open Sans"/>
          <w:color w:val="CC6600"/>
          <w:sz w:val="27"/>
          <w:szCs w:val="27"/>
        </w:rPr>
        <w:br w:type="page"/>
      </w:r>
    </w:p>
    <w:p w14:paraId="24DBC3DB" w14:textId="3B7D442B" w:rsidR="00DA3520" w:rsidRDefault="006E6764" w:rsidP="00DA3520">
      <w:pPr>
        <w:pStyle w:val="H1"/>
        <w:rPr>
          <w:rStyle w:val="Strong"/>
        </w:rPr>
      </w:pPr>
      <w:bookmarkStart w:id="64" w:name="_3dy6vkm" w:colFirst="0" w:colLast="0"/>
      <w:bookmarkStart w:id="65" w:name="_Toc468268839"/>
      <w:bookmarkEnd w:id="64"/>
      <w:r w:rsidRPr="00891E89">
        <w:rPr>
          <w:rStyle w:val="Strong"/>
        </w:rPr>
        <w:lastRenderedPageBreak/>
        <w:t>How to use the project documents</w:t>
      </w:r>
      <w:bookmarkEnd w:id="65"/>
    </w:p>
    <w:p w14:paraId="1DF577FC" w14:textId="77777777" w:rsidR="00DA3520" w:rsidRPr="00DA3520" w:rsidRDefault="00DA3520" w:rsidP="00266AAA">
      <w:pPr>
        <w:pStyle w:val="Step"/>
        <w:spacing w:after="0"/>
        <w:rPr>
          <w:rStyle w:val="Strong"/>
          <w:b w:val="0"/>
          <w:bCs/>
        </w:rPr>
      </w:pPr>
    </w:p>
    <w:p w14:paraId="6D08C6B3" w14:textId="4FAD0993" w:rsidR="001A79BD" w:rsidRDefault="006E6764">
      <w:pPr>
        <w:spacing w:line="276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This document serves as an overview for all 3 projects. You should execute the documents in the following order, </w:t>
      </w:r>
    </w:p>
    <w:p w14:paraId="04BBBE29" w14:textId="77777777" w:rsidR="001A79BD" w:rsidRDefault="006E6764">
      <w:pPr>
        <w:spacing w:line="276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1. </w:t>
      </w:r>
      <w:r w:rsidR="00526E3C">
        <w:rPr>
          <w:rFonts w:ascii="Open Sans" w:eastAsia="Open Sans" w:hAnsi="Open Sans" w:cs="Open Sans"/>
          <w:color w:val="404040"/>
          <w:sz w:val="24"/>
          <w:szCs w:val="24"/>
        </w:rPr>
        <w:t>Prerequisites</w:t>
      </w:r>
    </w:p>
    <w:p w14:paraId="317AEB8F" w14:textId="77777777" w:rsidR="001A79BD" w:rsidRDefault="001A79BD">
      <w:pPr>
        <w:spacing w:line="276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2. Project 1 - part 1</w:t>
      </w:r>
    </w:p>
    <w:p w14:paraId="53AB9D6C" w14:textId="77777777" w:rsidR="001A79BD" w:rsidRDefault="001A79BD">
      <w:pPr>
        <w:spacing w:line="276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3. Project 1 - part 2</w:t>
      </w:r>
    </w:p>
    <w:p w14:paraId="79C31538" w14:textId="77777777" w:rsidR="001A79BD" w:rsidRDefault="001A79BD">
      <w:pPr>
        <w:spacing w:line="276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4. Project 2</w:t>
      </w:r>
    </w:p>
    <w:p w14:paraId="4C11EF24" w14:textId="5E8442BD" w:rsidR="00D26042" w:rsidDel="005157C0" w:rsidRDefault="006E6764">
      <w:pPr>
        <w:spacing w:line="276" w:lineRule="auto"/>
        <w:rPr>
          <w:del w:id="66" w:author="Kathryn Gillett" w:date="2016-12-14T19:29:00Z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5. Project 3</w:t>
      </w:r>
      <w:del w:id="67" w:author="Kathryn Gillett" w:date="2016-12-14T19:29:00Z">
        <w:r w:rsidDel="005157C0">
          <w:rPr>
            <w:rFonts w:ascii="Open Sans" w:eastAsia="Open Sans" w:hAnsi="Open Sans" w:cs="Open Sans"/>
            <w:color w:val="404040"/>
            <w:sz w:val="24"/>
            <w:szCs w:val="24"/>
          </w:rPr>
          <w:delText>.</w:delText>
        </w:r>
      </w:del>
    </w:p>
    <w:p w14:paraId="67102433" w14:textId="4B255C87" w:rsidR="00D26042" w:rsidRDefault="006E6764">
      <w:pPr>
        <w:spacing w:line="276" w:lineRule="auto"/>
      </w:pPr>
      <w:del w:id="68" w:author="Kathryn Gillett" w:date="2016-12-14T19:30:00Z">
        <w:r w:rsidDel="005157C0">
          <w:rPr>
            <w:rFonts w:ascii="Open Sans" w:eastAsia="Open Sans" w:hAnsi="Open Sans" w:cs="Open Sans"/>
            <w:color w:val="404040"/>
            <w:sz w:val="24"/>
            <w:szCs w:val="24"/>
          </w:rPr>
          <w:delText>Or the</w:delText>
        </w:r>
      </w:del>
      <w:ins w:id="69" w:author="Kathryn Gillett" w:date="2016-12-14T19:30:00Z">
        <w:r w:rsidR="005157C0">
          <w:rPr>
            <w:rFonts w:ascii="Open Sans" w:eastAsia="Open Sans" w:hAnsi="Open Sans" w:cs="Open Sans"/>
            <w:color w:val="404040"/>
            <w:sz w:val="24"/>
            <w:szCs w:val="24"/>
          </w:rPr>
          <w:t>The</w:t>
        </w:r>
      </w:ins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sequence in terms of actual documents </w:t>
      </w:r>
      <w:ins w:id="70" w:author="Kathryn Gillett" w:date="2016-12-15T14:39:00Z">
        <w:r w:rsidR="005228FE">
          <w:rPr>
            <w:rFonts w:ascii="Open Sans" w:eastAsia="Open Sans" w:hAnsi="Open Sans" w:cs="Open Sans"/>
            <w:color w:val="404040"/>
            <w:sz w:val="24"/>
            <w:szCs w:val="24"/>
          </w:rPr>
          <w:t xml:space="preserve">(found in the </w:t>
        </w:r>
        <w:commentRangeStart w:id="71"/>
        <w:proofErr w:type="spellStart"/>
        <w:r w:rsidR="005228FE">
          <w:rPr>
            <w:rFonts w:ascii="Open Sans" w:eastAsia="Open Sans" w:hAnsi="Open Sans" w:cs="Open Sans"/>
            <w:color w:val="404040"/>
            <w:sz w:val="24"/>
            <w:szCs w:val="24"/>
          </w:rPr>
          <w:t>Git</w:t>
        </w:r>
        <w:proofErr w:type="spellEnd"/>
        <w:r w:rsidR="005228FE">
          <w:rPr>
            <w:rFonts w:ascii="Open Sans" w:eastAsia="Open Sans" w:hAnsi="Open Sans" w:cs="Open Sans"/>
            <w:color w:val="404040"/>
            <w:sz w:val="24"/>
            <w:szCs w:val="24"/>
          </w:rPr>
          <w:t xml:space="preserve"> repository</w:t>
        </w:r>
        <w:commentRangeEnd w:id="71"/>
        <w:r w:rsidR="005228FE">
          <w:rPr>
            <w:rStyle w:val="CommentReference"/>
          </w:rPr>
          <w:commentReference w:id="71"/>
        </w:r>
        <w:r w:rsidR="005228FE">
          <w:rPr>
            <w:rFonts w:ascii="Open Sans" w:eastAsia="Open Sans" w:hAnsi="Open Sans" w:cs="Open Sans"/>
            <w:color w:val="404040"/>
            <w:sz w:val="24"/>
            <w:szCs w:val="24"/>
          </w:rPr>
          <w:t xml:space="preserve">) </w:t>
        </w:r>
      </w:ins>
      <w:r>
        <w:rPr>
          <w:rFonts w:ascii="Open Sans" w:eastAsia="Open Sans" w:hAnsi="Open Sans" w:cs="Open Sans"/>
          <w:color w:val="404040"/>
          <w:sz w:val="24"/>
          <w:szCs w:val="24"/>
        </w:rPr>
        <w:t>are as follows:</w:t>
      </w:r>
    </w:p>
    <w:p w14:paraId="7149967C" w14:textId="5C45147A" w:rsidR="00D26042" w:rsidRPr="005228FE" w:rsidRDefault="006E6764">
      <w:pPr>
        <w:numPr>
          <w:ilvl w:val="0"/>
          <w:numId w:val="7"/>
        </w:numPr>
        <w:spacing w:after="280" w:line="276" w:lineRule="auto"/>
        <w:ind w:hanging="360"/>
        <w:contextualSpacing/>
        <w:rPr>
          <w:rFonts w:ascii="Open Sans" w:eastAsia="Open Sans" w:hAnsi="Open Sans" w:cs="Open Sans"/>
          <w:i/>
          <w:sz w:val="20"/>
          <w:szCs w:val="20"/>
        </w:rPr>
      </w:pPr>
      <w:commentRangeStart w:id="72"/>
      <w:commentRangeStart w:id="73"/>
      <w:r w:rsidRPr="00AC29A8">
        <w:rPr>
          <w:rFonts w:ascii="Open Sans" w:eastAsia="Open Sans" w:hAnsi="Open Sans" w:cs="Open Sans"/>
          <w:i/>
          <w:sz w:val="20"/>
          <w:szCs w:val="20"/>
          <w:u w:val="single"/>
        </w:rPr>
        <w:t>Prerequisites</w:t>
      </w:r>
      <w:del w:id="74" w:author="Abhinandan" w:date="2016-12-16T14:39:00Z">
        <w:r w:rsidRPr="00AC29A8" w:rsidDel="00AC29A8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-Integrating AWS Services and Marketplace Solutions to Deploy a BYOD-Cloud Based Analytical System – An End to End Solution</w:delText>
        </w:r>
      </w:del>
      <w:r w:rsidRPr="00AC29A8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</w:p>
    <w:p w14:paraId="2F1F0AB5" w14:textId="45DB3810" w:rsidR="00D26042" w:rsidRPr="005228FE" w:rsidRDefault="006E6764">
      <w:pPr>
        <w:numPr>
          <w:ilvl w:val="0"/>
          <w:numId w:val="7"/>
        </w:numPr>
        <w:spacing w:after="280" w:line="276" w:lineRule="auto"/>
        <w:ind w:hanging="360"/>
        <w:contextualSpacing/>
        <w:rPr>
          <w:rFonts w:ascii="Open Sans" w:eastAsia="Open Sans" w:hAnsi="Open Sans" w:cs="Open Sans"/>
          <w:i/>
          <w:sz w:val="20"/>
          <w:szCs w:val="20"/>
        </w:rPr>
      </w:pPr>
      <w:r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Step by Step Deployment Guide-Part1</w:t>
      </w:r>
      <w:del w:id="75" w:author="Abhinandan" w:date="2016-12-16T14:39:00Z">
        <w:r w:rsidRPr="00AC29A8" w:rsidDel="00AC29A8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-Integrating AWS Services and Marketplace Solutions to Deploy a BYOD-Cloud Based Analytical System – An End to End Solution</w:delText>
        </w:r>
      </w:del>
      <w:r w:rsidRPr="00AC29A8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</w:p>
    <w:p w14:paraId="54EA9EBD" w14:textId="646FDB48" w:rsidR="00D26042" w:rsidRPr="005228FE" w:rsidRDefault="006E6764">
      <w:pPr>
        <w:numPr>
          <w:ilvl w:val="0"/>
          <w:numId w:val="7"/>
        </w:numPr>
        <w:spacing w:after="280" w:line="276" w:lineRule="auto"/>
        <w:ind w:hanging="360"/>
        <w:contextualSpacing/>
        <w:rPr>
          <w:rFonts w:ascii="Open Sans" w:eastAsia="Open Sans" w:hAnsi="Open Sans" w:cs="Open Sans"/>
          <w:i/>
          <w:sz w:val="20"/>
          <w:szCs w:val="20"/>
        </w:rPr>
      </w:pPr>
      <w:r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Step by Step Deployment Guide-Part2</w:t>
      </w:r>
      <w:r w:rsidRPr="00AC29A8">
        <w:rPr>
          <w:rFonts w:ascii="Open Sans" w:eastAsia="Open Sans" w:hAnsi="Open Sans" w:cs="Open Sans"/>
          <w:i/>
          <w:sz w:val="20"/>
          <w:szCs w:val="20"/>
          <w:u w:val="single"/>
        </w:rPr>
        <w:t>-</w:t>
      </w:r>
      <w:del w:id="76" w:author="Abhinandan" w:date="2016-12-16T14:40:00Z">
        <w:r w:rsidRPr="00AC29A8" w:rsidDel="00AC29A8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Integrating AWS Services and Marketplace Solutions to Deploy a BYOD-Cloud Based Analytical System – An End to End Solution</w:delText>
        </w:r>
      </w:del>
      <w:r w:rsidRPr="00AC29A8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</w:p>
    <w:p w14:paraId="47D8A275" w14:textId="7B7AAC81" w:rsidR="00D26042" w:rsidRPr="005228FE" w:rsidRDefault="00AC29A8">
      <w:pPr>
        <w:numPr>
          <w:ilvl w:val="0"/>
          <w:numId w:val="7"/>
        </w:numPr>
        <w:spacing w:after="280" w:line="276" w:lineRule="auto"/>
        <w:ind w:hanging="360"/>
        <w:contextualSpacing/>
        <w:rPr>
          <w:rFonts w:ascii="Open Sans" w:eastAsia="Open Sans" w:hAnsi="Open Sans" w:cs="Open Sans"/>
          <w:i/>
          <w:sz w:val="20"/>
          <w:szCs w:val="20"/>
        </w:rPr>
      </w:pPr>
      <w:ins w:id="77" w:author="Abhinandan" w:date="2016-12-16T14:41:00Z">
        <w:r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 xml:space="preserve">Step by Step guide </w:t>
        </w:r>
        <w:proofErr w:type="spellStart"/>
        <w:r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>for</w:t>
        </w:r>
      </w:ins>
      <w:r w:rsidR="006E6764"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Data</w:t>
      </w:r>
      <w:proofErr w:type="spellEnd"/>
      <w:r w:rsidR="006E6764"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 xml:space="preserve"> Pipeline</w:t>
      </w:r>
      <w:ins w:id="78" w:author="Abhinandan" w:date="2016-12-16T14:42:00Z">
        <w:r>
          <w:rPr>
            <w:rFonts w:ascii="Open Sans" w:eastAsia="Open Sans" w:hAnsi="Open Sans" w:cs="Open Sans"/>
            <w:i/>
            <w:sz w:val="20"/>
            <w:szCs w:val="20"/>
            <w:u w:val="single"/>
          </w:rPr>
          <w:t xml:space="preserve"> from AWS Marketplace</w:t>
        </w:r>
      </w:ins>
      <w:del w:id="79" w:author="Abhinandan" w:date="2016-12-16T14:42:00Z">
        <w:r w:rsidR="006E6764" w:rsidRPr="00AC29A8" w:rsidDel="00AC29A8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 xml:space="preserve">-Integrating </w:delText>
        </w:r>
      </w:del>
      <w:del w:id="80" w:author="Abhinandan" w:date="2016-12-16T14:40:00Z">
        <w:r w:rsidR="006E6764" w:rsidRPr="00AC29A8" w:rsidDel="00AC29A8">
          <w:rPr>
            <w:rFonts w:ascii="Open Sans" w:eastAsia="Open Sans" w:hAnsi="Open Sans" w:cs="Open Sans"/>
            <w:i/>
            <w:sz w:val="20"/>
            <w:szCs w:val="20"/>
            <w:u w:val="single"/>
          </w:rPr>
          <w:delText>AWS Services and Marketplace Solutions to Deploy a BYOD-Cloud Based Analytical System – An End to End Solution</w:delText>
        </w:r>
      </w:del>
      <w:r w:rsidR="006E6764" w:rsidRPr="00AC29A8">
        <w:rPr>
          <w:rFonts w:ascii="Open Sans" w:eastAsia="Open Sans" w:hAnsi="Open Sans" w:cs="Open Sans"/>
          <w:i/>
          <w:sz w:val="20"/>
          <w:szCs w:val="20"/>
          <w:u w:val="single"/>
        </w:rPr>
        <w:t>.pdf</w:t>
      </w:r>
    </w:p>
    <w:p w14:paraId="5CDD4EA0" w14:textId="3133D518" w:rsidR="00D26042" w:rsidRPr="005228FE" w:rsidRDefault="006E6764">
      <w:pPr>
        <w:numPr>
          <w:ilvl w:val="0"/>
          <w:numId w:val="7"/>
        </w:numPr>
        <w:spacing w:line="276" w:lineRule="auto"/>
        <w:ind w:hanging="360"/>
        <w:contextualSpacing/>
        <w:rPr>
          <w:rFonts w:ascii="Open Sans" w:eastAsia="Open Sans" w:hAnsi="Open Sans" w:cs="Open Sans"/>
          <w:i/>
          <w:color w:val="404040"/>
          <w:sz w:val="20"/>
          <w:szCs w:val="20"/>
        </w:rPr>
      </w:pPr>
      <w:r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M</w:t>
      </w:r>
      <w:ins w:id="81" w:author="Abhinandan" w:date="2016-12-16T14:43:00Z">
        <w:r w:rsidR="00AC29A8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t>achine Learning and</w:t>
        </w:r>
      </w:ins>
      <w:del w:id="82" w:author="Abhinandan" w:date="2016-12-16T14:43:00Z">
        <w:r w:rsidRPr="00AC29A8" w:rsidDel="00AC29A8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delText>L</w:delText>
        </w:r>
      </w:del>
      <w:r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, Reporting and BYOD</w:t>
      </w:r>
      <w:del w:id="83" w:author="Abhinandan" w:date="2016-12-16T14:44:00Z">
        <w:r w:rsidRPr="00AC29A8" w:rsidDel="00AC29A8">
          <w:rPr>
            <w:rFonts w:ascii="Open Sans" w:eastAsia="Open Sans" w:hAnsi="Open Sans" w:cs="Open Sans"/>
            <w:i/>
            <w:color w:val="404040"/>
            <w:sz w:val="20"/>
            <w:szCs w:val="20"/>
            <w:u w:val="single"/>
          </w:rPr>
          <w:delText>-Integrating AWS Services and Marketplace Solutions to Deploy a BYOD-Cloud Based Analytical System - An End to End Solution.</w:delText>
        </w:r>
      </w:del>
      <w:r w:rsidRPr="00AC29A8">
        <w:rPr>
          <w:rFonts w:ascii="Open Sans" w:eastAsia="Open Sans" w:hAnsi="Open Sans" w:cs="Open Sans"/>
          <w:i/>
          <w:color w:val="404040"/>
          <w:sz w:val="20"/>
          <w:szCs w:val="20"/>
          <w:u w:val="single"/>
        </w:rPr>
        <w:t>pdf</w:t>
      </w:r>
      <w:commentRangeEnd w:id="72"/>
      <w:r w:rsidR="001976F1" w:rsidRPr="005228FE">
        <w:rPr>
          <w:rStyle w:val="CommentReference"/>
        </w:rPr>
        <w:commentReference w:id="72"/>
      </w:r>
      <w:commentRangeEnd w:id="73"/>
      <w:r w:rsidR="00B62851">
        <w:rPr>
          <w:rStyle w:val="CommentReference"/>
        </w:rPr>
        <w:commentReference w:id="73"/>
      </w:r>
    </w:p>
    <w:p w14:paraId="05201744" w14:textId="77777777" w:rsidR="00AF0EC2" w:rsidRDefault="00AF0EC2" w:rsidP="00AF0EC2">
      <w:pPr>
        <w:spacing w:line="276" w:lineRule="auto"/>
        <w:ind w:left="720"/>
        <w:contextualSpacing/>
        <w:rPr>
          <w:rFonts w:ascii="Open Sans" w:eastAsia="Open Sans" w:hAnsi="Open Sans" w:cs="Open Sans"/>
          <w:i/>
          <w:color w:val="404040"/>
          <w:sz w:val="20"/>
          <w:szCs w:val="20"/>
        </w:rPr>
      </w:pPr>
    </w:p>
    <w:p w14:paraId="311E2E16" w14:textId="1DAD28DF" w:rsidR="001A79BD" w:rsidRDefault="000C0252">
      <w:pPr>
        <w:spacing w:line="276" w:lineRule="auto"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Recommendation: R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eturn to this document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— and this list — after completing every step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to find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the correct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next step.</w:t>
      </w:r>
    </w:p>
    <w:p w14:paraId="6DDAD349" w14:textId="77777777" w:rsidR="001A79BD" w:rsidRDefault="001A79BD">
      <w:pPr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br w:type="page"/>
      </w:r>
    </w:p>
    <w:p w14:paraId="7EE89ACA" w14:textId="77777777" w:rsidR="00D26042" w:rsidRPr="00891E89" w:rsidRDefault="006E6764" w:rsidP="00A8770C">
      <w:pPr>
        <w:pStyle w:val="H1"/>
        <w:rPr>
          <w:rStyle w:val="Strong"/>
        </w:rPr>
      </w:pPr>
      <w:bookmarkStart w:id="84" w:name="_1t3h5sf" w:colFirst="0" w:colLast="0"/>
      <w:bookmarkStart w:id="85" w:name="_Toc468268840"/>
      <w:bookmarkEnd w:id="84"/>
      <w:r w:rsidRPr="00891E89">
        <w:rPr>
          <w:rStyle w:val="Strong"/>
        </w:rPr>
        <w:lastRenderedPageBreak/>
        <w:t>Appendix</w:t>
      </w:r>
      <w:bookmarkEnd w:id="85"/>
    </w:p>
    <w:p w14:paraId="3C874094" w14:textId="77777777" w:rsidR="00D26042" w:rsidRDefault="00D26042" w:rsidP="00266AAA">
      <w:pPr>
        <w:pStyle w:val="Step"/>
        <w:spacing w:after="0"/>
      </w:pPr>
    </w:p>
    <w:p w14:paraId="2BC537B9" w14:textId="7625043A" w:rsidR="00D26042" w:rsidRDefault="006E6764">
      <w:pPr>
        <w:numPr>
          <w:ilvl w:val="0"/>
          <w:numId w:val="2"/>
        </w:numPr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r w:rsidR="001A79BD">
        <w:rPr>
          <w:rFonts w:ascii="Open Sans" w:eastAsia="Open Sans" w:hAnsi="Open Sans" w:cs="Open Sans"/>
          <w:color w:val="404040"/>
          <w:sz w:val="24"/>
          <w:szCs w:val="24"/>
        </w:rPr>
        <w:t>following table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 xml:space="preserve">shows cost </w:t>
      </w:r>
      <w:r>
        <w:rPr>
          <w:rFonts w:ascii="Open Sans" w:eastAsia="Open Sans" w:hAnsi="Open Sans" w:cs="Open Sans"/>
          <w:color w:val="404040"/>
          <w:sz w:val="24"/>
          <w:szCs w:val="24"/>
        </w:rPr>
        <w:t>estimat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>es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>for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running AWS marketplace products used in th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>is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>S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olution. These are estimates as of Oct, 2016 and </w:t>
      </w:r>
      <w:r w:rsidR="000E2F34">
        <w:rPr>
          <w:rFonts w:ascii="Open Sans" w:eastAsia="Open Sans" w:hAnsi="Open Sans" w:cs="Open Sans"/>
          <w:color w:val="404040"/>
          <w:sz w:val="24"/>
          <w:szCs w:val="24"/>
        </w:rPr>
        <w:t>are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subject to change. This is just a guideline</w:t>
      </w:r>
      <w:r w:rsidR="000E2F34">
        <w:rPr>
          <w:rFonts w:ascii="Open Sans" w:eastAsia="Open Sans" w:hAnsi="Open Sans" w:cs="Open Sans"/>
          <w:color w:val="404040"/>
          <w:sz w:val="24"/>
          <w:szCs w:val="24"/>
        </w:rPr>
        <w:t>,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 not actuals. </w:t>
      </w:r>
    </w:p>
    <w:p w14:paraId="47F77266" w14:textId="77777777" w:rsidR="002E28B0" w:rsidRDefault="002E28B0" w:rsidP="002E28B0">
      <w:pPr>
        <w:ind w:left="72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</w:p>
    <w:tbl>
      <w:tblPr>
        <w:tblStyle w:val="a"/>
        <w:tblW w:w="71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2115"/>
        <w:gridCol w:w="2325"/>
      </w:tblGrid>
      <w:tr w:rsidR="00D26042" w14:paraId="553FAB56" w14:textId="77777777" w:rsidTr="002E2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7AEC83C0" w14:textId="77777777" w:rsidR="00D26042" w:rsidRDefault="006E6764">
            <w:pPr>
              <w:jc w:val="center"/>
            </w:pPr>
            <w:r>
              <w:rPr>
                <w:sz w:val="24"/>
                <w:szCs w:val="24"/>
              </w:rPr>
              <w:t>Components Name</w:t>
            </w:r>
          </w:p>
        </w:tc>
        <w:tc>
          <w:tcPr>
            <w:tcW w:w="2115" w:type="dxa"/>
            <w:vAlign w:val="center"/>
          </w:tcPr>
          <w:p w14:paraId="5E874EA4" w14:textId="77777777" w:rsidR="00D26042" w:rsidRDefault="006E6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EC2 Servers</w:t>
            </w:r>
          </w:p>
        </w:tc>
        <w:tc>
          <w:tcPr>
            <w:tcW w:w="2325" w:type="dxa"/>
            <w:vAlign w:val="center"/>
          </w:tcPr>
          <w:p w14:paraId="07E0C704" w14:textId="77777777" w:rsidR="00D26042" w:rsidRDefault="006E6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EC2 Charges Hourly</w:t>
            </w:r>
          </w:p>
        </w:tc>
      </w:tr>
      <w:tr w:rsidR="00D26042" w14:paraId="48D9FE92" w14:textId="77777777" w:rsidTr="002E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069CD5A4" w14:textId="77777777" w:rsidR="00D26042" w:rsidRDefault="006E6764">
            <w:proofErr w:type="spellStart"/>
            <w:r>
              <w:rPr>
                <w:sz w:val="23"/>
                <w:szCs w:val="23"/>
              </w:rPr>
              <w:t>SoftNAS</w:t>
            </w:r>
            <w:proofErr w:type="spellEnd"/>
          </w:p>
        </w:tc>
        <w:tc>
          <w:tcPr>
            <w:tcW w:w="2115" w:type="dxa"/>
            <w:vAlign w:val="center"/>
          </w:tcPr>
          <w:p w14:paraId="49BCAE6C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m3.xlarge</w:t>
            </w:r>
          </w:p>
        </w:tc>
        <w:tc>
          <w:tcPr>
            <w:tcW w:w="2325" w:type="dxa"/>
            <w:vAlign w:val="center"/>
          </w:tcPr>
          <w:p w14:paraId="667C47C3" w14:textId="2C45DB83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$1.616/hr</w:t>
            </w:r>
            <w:r w:rsidR="001174A6">
              <w:t>.</w:t>
            </w:r>
          </w:p>
        </w:tc>
      </w:tr>
      <w:tr w:rsidR="00D26042" w14:paraId="7CF49EBD" w14:textId="77777777" w:rsidTr="002E28B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6E08151B" w14:textId="77777777" w:rsidR="00D26042" w:rsidRDefault="006E6764">
            <w:r>
              <w:t xml:space="preserve">ATTUNITY </w:t>
            </w:r>
            <w:proofErr w:type="spellStart"/>
            <w:r>
              <w:rPr>
                <w:sz w:val="23"/>
                <w:szCs w:val="23"/>
              </w:rPr>
              <w:t>CloudBeam</w:t>
            </w:r>
            <w:proofErr w:type="spellEnd"/>
          </w:p>
        </w:tc>
        <w:tc>
          <w:tcPr>
            <w:tcW w:w="2115" w:type="dxa"/>
            <w:vAlign w:val="center"/>
          </w:tcPr>
          <w:p w14:paraId="471EA67E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m4.large</w:t>
            </w:r>
          </w:p>
        </w:tc>
        <w:tc>
          <w:tcPr>
            <w:tcW w:w="2325" w:type="dxa"/>
            <w:vAlign w:val="center"/>
          </w:tcPr>
          <w:p w14:paraId="7DE60902" w14:textId="0F02EF62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$2.646/hr</w:t>
            </w:r>
            <w:r w:rsidR="001174A6">
              <w:t>.</w:t>
            </w:r>
          </w:p>
        </w:tc>
      </w:tr>
      <w:tr w:rsidR="00D26042" w14:paraId="71C51A65" w14:textId="77777777" w:rsidTr="002E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4F7AB32B" w14:textId="77777777" w:rsidR="00D26042" w:rsidRDefault="006E6764">
            <w:r>
              <w:t xml:space="preserve">TIBCO </w:t>
            </w:r>
            <w:proofErr w:type="spellStart"/>
            <w:r>
              <w:rPr>
                <w:sz w:val="23"/>
                <w:szCs w:val="23"/>
              </w:rPr>
              <w:t>Spotfire</w:t>
            </w:r>
            <w:proofErr w:type="spellEnd"/>
          </w:p>
        </w:tc>
        <w:tc>
          <w:tcPr>
            <w:tcW w:w="2115" w:type="dxa"/>
            <w:vAlign w:val="center"/>
          </w:tcPr>
          <w:p w14:paraId="313851DD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m4.large</w:t>
            </w:r>
          </w:p>
        </w:tc>
        <w:tc>
          <w:tcPr>
            <w:tcW w:w="2325" w:type="dxa"/>
            <w:vAlign w:val="center"/>
          </w:tcPr>
          <w:p w14:paraId="58A94B93" w14:textId="7EA63E51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$2.646/hr</w:t>
            </w:r>
            <w:r w:rsidR="001174A6">
              <w:t>.</w:t>
            </w:r>
          </w:p>
        </w:tc>
      </w:tr>
      <w:tr w:rsidR="00D26042" w14:paraId="43FAF489" w14:textId="77777777" w:rsidTr="002E28B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31928649" w14:textId="77777777" w:rsidR="00D26042" w:rsidRDefault="006E6764">
            <w:proofErr w:type="spellStart"/>
            <w:r>
              <w:rPr>
                <w:sz w:val="23"/>
                <w:szCs w:val="23"/>
              </w:rPr>
              <w:t>Kony</w:t>
            </w:r>
            <w:proofErr w:type="spellEnd"/>
            <w:r>
              <w:rPr>
                <w:sz w:val="23"/>
                <w:szCs w:val="23"/>
              </w:rPr>
              <w:t xml:space="preserve"> Mobile Fabric </w:t>
            </w:r>
          </w:p>
        </w:tc>
        <w:tc>
          <w:tcPr>
            <w:tcW w:w="2115" w:type="dxa"/>
            <w:vAlign w:val="center"/>
          </w:tcPr>
          <w:p w14:paraId="5D366015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t2.large</w:t>
            </w:r>
          </w:p>
        </w:tc>
        <w:tc>
          <w:tcPr>
            <w:tcW w:w="2325" w:type="dxa"/>
            <w:vAlign w:val="center"/>
          </w:tcPr>
          <w:p w14:paraId="0A10DD00" w14:textId="4AB1A0B6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$0.104/hr</w:t>
            </w:r>
            <w:r w:rsidR="001174A6">
              <w:t>.</w:t>
            </w:r>
          </w:p>
        </w:tc>
      </w:tr>
      <w:tr w:rsidR="00D26042" w14:paraId="19785730" w14:textId="77777777" w:rsidTr="002E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0D83F3B4" w14:textId="77777777" w:rsidR="00D26042" w:rsidRDefault="006E6764">
            <w:r>
              <w:rPr>
                <w:sz w:val="23"/>
                <w:szCs w:val="23"/>
              </w:rPr>
              <w:t>TREND Micro Security</w:t>
            </w:r>
          </w:p>
        </w:tc>
        <w:tc>
          <w:tcPr>
            <w:tcW w:w="2115" w:type="dxa"/>
            <w:vAlign w:val="center"/>
          </w:tcPr>
          <w:p w14:paraId="1A290241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m4.large</w:t>
            </w:r>
          </w:p>
        </w:tc>
        <w:tc>
          <w:tcPr>
            <w:tcW w:w="2325" w:type="dxa"/>
            <w:vAlign w:val="center"/>
          </w:tcPr>
          <w:p w14:paraId="3248447E" w14:textId="1B6F468D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$1.62/hr</w:t>
            </w:r>
            <w:r w:rsidR="001174A6">
              <w:t>.</w:t>
            </w:r>
          </w:p>
        </w:tc>
      </w:tr>
      <w:tr w:rsidR="00D26042" w14:paraId="69DD5694" w14:textId="77777777" w:rsidTr="002E28B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38B595DE" w14:textId="77777777" w:rsidR="00D26042" w:rsidRDefault="006E6764">
            <w:r>
              <w:t>AWS RedShift</w:t>
            </w:r>
          </w:p>
        </w:tc>
        <w:tc>
          <w:tcPr>
            <w:tcW w:w="2115" w:type="dxa"/>
            <w:vAlign w:val="center"/>
          </w:tcPr>
          <w:p w14:paraId="29433FCA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325" w:type="dxa"/>
            <w:vAlign w:val="center"/>
          </w:tcPr>
          <w:p w14:paraId="13F2EF91" w14:textId="17BE06F5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$0.250</w:t>
            </w:r>
            <w:ins w:id="86" w:author="Kathryn Gillett" w:date="2016-12-14T19:33:00Z">
              <w:r w:rsidR="00D87BA0">
                <w:rPr>
                  <w:rFonts w:ascii="Arial" w:eastAsia="Arial" w:hAnsi="Arial" w:cs="Arial"/>
                  <w:sz w:val="20"/>
                  <w:szCs w:val="20"/>
                </w:rPr>
                <w:t>/hr.</w:t>
              </w:r>
            </w:ins>
          </w:p>
        </w:tc>
      </w:tr>
    </w:tbl>
    <w:p w14:paraId="6B4F61DA" w14:textId="77777777" w:rsidR="00D26042" w:rsidRDefault="00D26042"/>
    <w:p w14:paraId="5F69CC39" w14:textId="77777777" w:rsidR="00917F91" w:rsidRDefault="00917F91"/>
    <w:p w14:paraId="78CC936D" w14:textId="77777777" w:rsidR="00917F91" w:rsidRDefault="00917F91"/>
    <w:p w14:paraId="5B40ABF1" w14:textId="77777777" w:rsidR="00917F91" w:rsidRDefault="00917F91"/>
    <w:p w14:paraId="5B111364" w14:textId="43DC9F3B" w:rsidR="00D26042" w:rsidRDefault="000E2F34">
      <w:pPr>
        <w:numPr>
          <w:ilvl w:val="0"/>
          <w:numId w:val="2"/>
        </w:numPr>
        <w:ind w:hanging="36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  <w:r>
        <w:rPr>
          <w:rFonts w:ascii="Open Sans" w:eastAsia="Open Sans" w:hAnsi="Open Sans" w:cs="Open Sans"/>
          <w:color w:val="404040"/>
          <w:sz w:val="24"/>
          <w:szCs w:val="24"/>
        </w:rPr>
        <w:t>The f</w:t>
      </w:r>
      <w:r w:rsidR="00A8770C">
        <w:rPr>
          <w:rFonts w:ascii="Open Sans" w:eastAsia="Open Sans" w:hAnsi="Open Sans" w:cs="Open Sans"/>
          <w:color w:val="404040"/>
          <w:sz w:val="24"/>
          <w:szCs w:val="24"/>
        </w:rPr>
        <w:t>ollowing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are the link</w:t>
      </w:r>
      <w:r w:rsidR="001A79BD">
        <w:rPr>
          <w:rFonts w:ascii="Open Sans" w:eastAsia="Open Sans" w:hAnsi="Open Sans" w:cs="Open Sans"/>
          <w:color w:val="404040"/>
          <w:sz w:val="24"/>
          <w:szCs w:val="24"/>
        </w:rPr>
        <w:t>s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for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 xml:space="preserve">Amazon Marketplace components. You can use the links provided to find out 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 xml:space="preserve">more 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details</w:t>
      </w:r>
      <w:r w:rsidR="000C0252">
        <w:rPr>
          <w:rFonts w:ascii="Open Sans" w:eastAsia="Open Sans" w:hAnsi="Open Sans" w:cs="Open Sans"/>
          <w:color w:val="404040"/>
          <w:sz w:val="24"/>
          <w:szCs w:val="24"/>
        </w:rPr>
        <w:t xml:space="preserve"> about each one</w:t>
      </w:r>
      <w:r w:rsidR="006E6764">
        <w:rPr>
          <w:rFonts w:ascii="Open Sans" w:eastAsia="Open Sans" w:hAnsi="Open Sans" w:cs="Open Sans"/>
          <w:color w:val="404040"/>
          <w:sz w:val="24"/>
          <w:szCs w:val="24"/>
        </w:rPr>
        <w:t>:</w:t>
      </w:r>
    </w:p>
    <w:p w14:paraId="3921D12C" w14:textId="77777777" w:rsidR="002E28B0" w:rsidRDefault="002E28B0" w:rsidP="002E28B0">
      <w:pPr>
        <w:ind w:left="720"/>
        <w:contextualSpacing/>
        <w:rPr>
          <w:rFonts w:ascii="Open Sans" w:eastAsia="Open Sans" w:hAnsi="Open Sans" w:cs="Open Sans"/>
          <w:color w:val="404040"/>
          <w:sz w:val="24"/>
          <w:szCs w:val="24"/>
        </w:rPr>
      </w:pPr>
    </w:p>
    <w:tbl>
      <w:tblPr>
        <w:tblStyle w:val="a0"/>
        <w:tblW w:w="964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367"/>
      </w:tblGrid>
      <w:tr w:rsidR="00D26042" w14:paraId="2EA82B94" w14:textId="77777777" w:rsidTr="00A41523">
        <w:trPr>
          <w:trHeight w:val="311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</w:tcPr>
          <w:p w14:paraId="616269C3" w14:textId="77777777" w:rsidR="00D26042" w:rsidRDefault="006E6764">
            <w:pPr>
              <w:spacing w:after="0"/>
              <w:jc w:val="center"/>
            </w:pPr>
            <w:r>
              <w:rPr>
                <w:b/>
                <w:sz w:val="20"/>
                <w:szCs w:val="20"/>
              </w:rPr>
              <w:t>Component Name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/>
            <w:tcMar>
              <w:left w:w="108" w:type="dxa"/>
            </w:tcMar>
          </w:tcPr>
          <w:p w14:paraId="17804372" w14:textId="77777777" w:rsidR="00D26042" w:rsidRDefault="006E6764">
            <w:pPr>
              <w:spacing w:after="0"/>
              <w:jc w:val="center"/>
            </w:pPr>
            <w:r>
              <w:rPr>
                <w:b/>
                <w:sz w:val="20"/>
                <w:szCs w:val="20"/>
              </w:rPr>
              <w:t>EC2 Server Type</w:t>
            </w:r>
          </w:p>
        </w:tc>
      </w:tr>
      <w:tr w:rsidR="00D26042" w14:paraId="13CCDAB0" w14:textId="77777777" w:rsidTr="00A41523">
        <w:trPr>
          <w:trHeight w:val="389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49CAB54" w14:textId="77777777" w:rsidR="00D26042" w:rsidRDefault="006E6764">
            <w:pPr>
              <w:spacing w:after="0"/>
            </w:pPr>
            <w:proofErr w:type="spellStart"/>
            <w:r>
              <w:rPr>
                <w:sz w:val="20"/>
                <w:szCs w:val="20"/>
              </w:rPr>
              <w:t>SoftNAS</w:t>
            </w:r>
            <w:proofErr w:type="spellEnd"/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96571D6" w14:textId="77777777" w:rsidR="00D26042" w:rsidRDefault="006D1FB5">
            <w:pPr>
              <w:spacing w:after="0"/>
            </w:pPr>
            <w:hyperlink r:id="rId14">
              <w:r w:rsidR="006E6764">
                <w:rPr>
                  <w:color w:val="000080"/>
                  <w:sz w:val="20"/>
                  <w:szCs w:val="20"/>
                  <w:u w:val="single"/>
                </w:rPr>
                <w:t>https://aws.amazon.com/marketplace/pp/B00PJ9FGVU?qid=1475145771249&amp;sr=0-2&amp;ref_=srh_res_product_title</w:t>
              </w:r>
            </w:hyperlink>
            <w:r w:rsidR="006E6764">
              <w:rPr>
                <w:sz w:val="20"/>
                <w:szCs w:val="20"/>
              </w:rPr>
              <w:t xml:space="preserve"> </w:t>
            </w:r>
          </w:p>
        </w:tc>
      </w:tr>
      <w:tr w:rsidR="00D26042" w14:paraId="16407D9C" w14:textId="77777777" w:rsidTr="00A41523">
        <w:trPr>
          <w:trHeight w:val="369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4EE5167" w14:textId="77777777" w:rsidR="00D26042" w:rsidRDefault="006E6764">
            <w:pPr>
              <w:spacing w:after="0"/>
            </w:pPr>
            <w:r>
              <w:rPr>
                <w:sz w:val="20"/>
                <w:szCs w:val="20"/>
              </w:rPr>
              <w:t xml:space="preserve">ATTUNITY </w:t>
            </w:r>
            <w:proofErr w:type="spellStart"/>
            <w:r>
              <w:rPr>
                <w:sz w:val="20"/>
                <w:szCs w:val="20"/>
              </w:rPr>
              <w:t>CloudBeam</w:t>
            </w:r>
            <w:proofErr w:type="spellEnd"/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5B5B07D" w14:textId="77777777" w:rsidR="00D26042" w:rsidRDefault="006D1FB5">
            <w:pPr>
              <w:spacing w:after="0"/>
            </w:pPr>
            <w:hyperlink r:id="rId15">
              <w:r w:rsidR="006E6764">
                <w:rPr>
                  <w:color w:val="000080"/>
                  <w:sz w:val="20"/>
                  <w:szCs w:val="20"/>
                  <w:u w:val="single"/>
                </w:rPr>
                <w:t>https://aws.amazon.com/marketplace/pp/B00LBH6GCC?qid=1475145807428&amp;sr=0-3&amp;ref_=srh_res_product_title</w:t>
              </w:r>
            </w:hyperlink>
            <w:r w:rsidR="006E6764">
              <w:rPr>
                <w:sz w:val="20"/>
                <w:szCs w:val="20"/>
              </w:rPr>
              <w:t xml:space="preserve"> </w:t>
            </w:r>
          </w:p>
        </w:tc>
      </w:tr>
      <w:tr w:rsidR="00D26042" w14:paraId="30E1E12B" w14:textId="77777777" w:rsidTr="00A41523">
        <w:trPr>
          <w:trHeight w:val="349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31F871D" w14:textId="77777777" w:rsidR="00D26042" w:rsidRDefault="006E6764">
            <w:pPr>
              <w:spacing w:after="0"/>
            </w:pPr>
            <w:r>
              <w:rPr>
                <w:sz w:val="20"/>
                <w:szCs w:val="20"/>
              </w:rPr>
              <w:t xml:space="preserve">TIBCO </w:t>
            </w:r>
            <w:proofErr w:type="spellStart"/>
            <w:r>
              <w:rPr>
                <w:sz w:val="20"/>
                <w:szCs w:val="20"/>
              </w:rPr>
              <w:t>Spotfire</w:t>
            </w:r>
            <w:proofErr w:type="spellEnd"/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B8F3B47" w14:textId="77777777" w:rsidR="00D26042" w:rsidRDefault="006D1FB5">
            <w:pPr>
              <w:spacing w:after="0"/>
            </w:pPr>
            <w:hyperlink r:id="rId16">
              <w:r w:rsidR="006E6764">
                <w:rPr>
                  <w:color w:val="000080"/>
                  <w:sz w:val="20"/>
                  <w:szCs w:val="20"/>
                  <w:u w:val="single"/>
                </w:rPr>
                <w:t>https://aws.amazon.com/marketplace/pp/B00PB74KYY?qid=1475145882225&amp;sr=0-9&amp;ref_=srh_res_product_title</w:t>
              </w:r>
            </w:hyperlink>
            <w:r w:rsidR="006E6764">
              <w:rPr>
                <w:sz w:val="20"/>
                <w:szCs w:val="20"/>
              </w:rPr>
              <w:t xml:space="preserve"> </w:t>
            </w:r>
          </w:p>
        </w:tc>
      </w:tr>
      <w:tr w:rsidR="00D26042" w14:paraId="0E1AF581" w14:textId="77777777" w:rsidTr="00A41523">
        <w:trPr>
          <w:trHeight w:val="349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88084F" w14:textId="77777777" w:rsidR="00D26042" w:rsidRDefault="006E6764">
            <w:pPr>
              <w:spacing w:after="0"/>
            </w:pPr>
            <w:proofErr w:type="spellStart"/>
            <w:r>
              <w:rPr>
                <w:sz w:val="20"/>
                <w:szCs w:val="20"/>
              </w:rPr>
              <w:t>Kony</w:t>
            </w:r>
            <w:proofErr w:type="spellEnd"/>
            <w:r>
              <w:rPr>
                <w:sz w:val="20"/>
                <w:szCs w:val="20"/>
              </w:rPr>
              <w:t xml:space="preserve"> Mobile Fabric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1B3A8CC" w14:textId="77777777" w:rsidR="00D26042" w:rsidRDefault="006E6764">
            <w:pPr>
              <w:spacing w:after="0"/>
            </w:pPr>
            <w:r>
              <w:rPr>
                <w:sz w:val="20"/>
                <w:szCs w:val="20"/>
              </w:rPr>
              <w:t xml:space="preserve">Developer: </w:t>
            </w:r>
            <w:hyperlink r:id="rId17">
              <w:r>
                <w:rPr>
                  <w:color w:val="000080"/>
                  <w:sz w:val="20"/>
                  <w:szCs w:val="20"/>
                  <w:u w:val="single"/>
                </w:rPr>
                <w:t>https://aws.amazon.com/marketplace/pp/B010TV3U2E?qid=1475145908555&amp;sr=0-2&amp;ref_=srh_res_product_title</w:t>
              </w:r>
            </w:hyperlink>
          </w:p>
          <w:p w14:paraId="745F7BBD" w14:textId="77777777" w:rsidR="00D26042" w:rsidRDefault="006E6764">
            <w:pPr>
              <w:spacing w:after="0"/>
            </w:pPr>
            <w:r>
              <w:rPr>
                <w:sz w:val="20"/>
                <w:szCs w:val="20"/>
              </w:rPr>
              <w:t xml:space="preserve">Express: </w:t>
            </w:r>
            <w:hyperlink r:id="rId18">
              <w:r>
                <w:rPr>
                  <w:color w:val="000080"/>
                  <w:sz w:val="20"/>
                  <w:szCs w:val="20"/>
                  <w:u w:val="single"/>
                </w:rPr>
                <w:t>https://aws.amazon.com/marketplace/pp/B010PHCVO0?qid=1475145908555&amp;sr=0-1&amp;ref_=srh_res_product_title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26042" w14:paraId="57AD0F3E" w14:textId="77777777" w:rsidTr="00A41523">
        <w:trPr>
          <w:trHeight w:val="349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B490272" w14:textId="77777777" w:rsidR="00D26042" w:rsidRDefault="006E6764">
            <w:pPr>
              <w:spacing w:after="0"/>
            </w:pPr>
            <w:r>
              <w:rPr>
                <w:sz w:val="20"/>
                <w:szCs w:val="20"/>
              </w:rPr>
              <w:t>TREND Micro Security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AEFAC2C" w14:textId="77777777" w:rsidR="00D26042" w:rsidRDefault="006D1FB5">
            <w:pPr>
              <w:spacing w:after="0"/>
            </w:pPr>
            <w:hyperlink r:id="rId19">
              <w:r w:rsidR="006E6764">
                <w:rPr>
                  <w:color w:val="000080"/>
                  <w:sz w:val="20"/>
                  <w:szCs w:val="20"/>
                  <w:u w:val="single"/>
                </w:rPr>
                <w:t>https://aws.amazon.com/marketplace/pp/B01AVYHVHO?qid=1475145958660&amp;sr=0-2&amp;ref_=srh_res_product_title</w:t>
              </w:r>
            </w:hyperlink>
            <w:r w:rsidR="006E6764">
              <w:rPr>
                <w:sz w:val="20"/>
                <w:szCs w:val="20"/>
              </w:rPr>
              <w:t xml:space="preserve"> </w:t>
            </w:r>
          </w:p>
        </w:tc>
      </w:tr>
    </w:tbl>
    <w:p w14:paraId="252E8FB9" w14:textId="77777777" w:rsidR="00D26042" w:rsidRDefault="00D26042"/>
    <w:p w14:paraId="064C69A7" w14:textId="628E3AC3" w:rsidR="00D26042" w:rsidRPr="002E28B0" w:rsidRDefault="006E6764">
      <w:pPr>
        <w:numPr>
          <w:ilvl w:val="0"/>
          <w:numId w:val="2"/>
        </w:numPr>
        <w:ind w:hanging="360"/>
        <w:contextualSpacing/>
      </w:pPr>
      <w:r>
        <w:rPr>
          <w:rFonts w:ascii="Open Sans" w:eastAsia="Open Sans" w:hAnsi="Open Sans" w:cs="Open Sans"/>
          <w:color w:val="404040"/>
          <w:sz w:val="24"/>
          <w:szCs w:val="24"/>
        </w:rPr>
        <w:lastRenderedPageBreak/>
        <w:t xml:space="preserve">Here is the information about which components could be installed and configured using </w:t>
      </w:r>
      <w:r w:rsidR="000E2F34">
        <w:rPr>
          <w:rFonts w:ascii="Open Sans" w:eastAsia="Open Sans" w:hAnsi="Open Sans" w:cs="Open Sans"/>
          <w:color w:val="404040"/>
          <w:sz w:val="24"/>
          <w:szCs w:val="24"/>
        </w:rPr>
        <w:t xml:space="preserve">the </w:t>
      </w:r>
      <w:r>
        <w:rPr>
          <w:rFonts w:ascii="Open Sans" w:eastAsia="Open Sans" w:hAnsi="Open Sans" w:cs="Open Sans"/>
          <w:color w:val="404040"/>
          <w:sz w:val="24"/>
          <w:szCs w:val="24"/>
        </w:rPr>
        <w:t xml:space="preserve">Amazon </w:t>
      </w:r>
      <w:proofErr w:type="spellStart"/>
      <w:r>
        <w:rPr>
          <w:rFonts w:ascii="Open Sans" w:eastAsia="Open Sans" w:hAnsi="Open Sans" w:cs="Open Sans"/>
          <w:color w:val="404040"/>
          <w:sz w:val="24"/>
          <w:szCs w:val="24"/>
        </w:rPr>
        <w:t>CloudFormation</w:t>
      </w:r>
      <w:proofErr w:type="spellEnd"/>
      <w:r>
        <w:rPr>
          <w:rFonts w:ascii="Open Sans" w:eastAsia="Open Sans" w:hAnsi="Open Sans" w:cs="Open Sans"/>
          <w:color w:val="404040"/>
          <w:sz w:val="24"/>
          <w:szCs w:val="24"/>
        </w:rPr>
        <w:t>. This list is also subject to change.</w:t>
      </w:r>
    </w:p>
    <w:p w14:paraId="3C7DDD0C" w14:textId="77777777" w:rsidR="002E28B0" w:rsidRDefault="002E28B0" w:rsidP="002E28B0">
      <w:pPr>
        <w:ind w:left="720"/>
        <w:contextualSpacing/>
      </w:pPr>
    </w:p>
    <w:tbl>
      <w:tblPr>
        <w:tblStyle w:val="a1"/>
        <w:tblW w:w="9350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3111"/>
        <w:gridCol w:w="3096"/>
      </w:tblGrid>
      <w:tr w:rsidR="00D26042" w14:paraId="5D67D092" w14:textId="77777777" w:rsidTr="00D2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4395E3BC" w14:textId="77777777" w:rsidR="00D26042" w:rsidRDefault="006E6764">
            <w:pPr>
              <w:jc w:val="center"/>
            </w:pPr>
            <w:r>
              <w:rPr>
                <w:sz w:val="24"/>
                <w:szCs w:val="24"/>
              </w:rPr>
              <w:t>Components Name</w:t>
            </w:r>
          </w:p>
        </w:tc>
        <w:tc>
          <w:tcPr>
            <w:tcW w:w="3111" w:type="dxa"/>
            <w:vAlign w:val="center"/>
          </w:tcPr>
          <w:p w14:paraId="684E7CFC" w14:textId="77777777" w:rsidR="00D26042" w:rsidRDefault="006E6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Cloud Formation Available</w:t>
            </w:r>
          </w:p>
        </w:tc>
        <w:tc>
          <w:tcPr>
            <w:tcW w:w="3096" w:type="dxa"/>
            <w:vAlign w:val="center"/>
          </w:tcPr>
          <w:p w14:paraId="261DB9A6" w14:textId="77777777" w:rsidR="00D26042" w:rsidRDefault="006E6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Difficulty Level</w:t>
            </w:r>
          </w:p>
        </w:tc>
      </w:tr>
      <w:tr w:rsidR="00D26042" w14:paraId="1232103A" w14:textId="77777777" w:rsidTr="00D26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72B964E0" w14:textId="77777777" w:rsidR="00D26042" w:rsidRDefault="006E6764">
            <w:proofErr w:type="spellStart"/>
            <w:r>
              <w:rPr>
                <w:sz w:val="23"/>
                <w:szCs w:val="23"/>
              </w:rPr>
              <w:t>SoftNAS</w:t>
            </w:r>
            <w:proofErr w:type="spellEnd"/>
          </w:p>
        </w:tc>
        <w:tc>
          <w:tcPr>
            <w:tcW w:w="3111" w:type="dxa"/>
            <w:vAlign w:val="center"/>
          </w:tcPr>
          <w:p w14:paraId="4D5FDE89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96" w:type="dxa"/>
            <w:vAlign w:val="center"/>
          </w:tcPr>
          <w:p w14:paraId="71E8FCAB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D26042" w14:paraId="71646815" w14:textId="77777777" w:rsidTr="00D2604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25A54E53" w14:textId="77777777" w:rsidR="00D26042" w:rsidRDefault="006E6764">
            <w:r>
              <w:t xml:space="preserve">ATTUNITY </w:t>
            </w:r>
            <w:proofErr w:type="spellStart"/>
            <w:r>
              <w:rPr>
                <w:sz w:val="23"/>
                <w:szCs w:val="23"/>
              </w:rPr>
              <w:t>CloudBeam</w:t>
            </w:r>
            <w:proofErr w:type="spellEnd"/>
          </w:p>
        </w:tc>
        <w:tc>
          <w:tcPr>
            <w:tcW w:w="3111" w:type="dxa"/>
            <w:vAlign w:val="center"/>
          </w:tcPr>
          <w:p w14:paraId="51BA840B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96" w:type="dxa"/>
            <w:vAlign w:val="center"/>
          </w:tcPr>
          <w:p w14:paraId="7B68752E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26042" w14:paraId="690B7854" w14:textId="77777777" w:rsidTr="00D26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33F9EFEE" w14:textId="77777777" w:rsidR="00D26042" w:rsidRDefault="006E6764">
            <w:r>
              <w:t xml:space="preserve">TIBCO </w:t>
            </w:r>
            <w:proofErr w:type="spellStart"/>
            <w:r>
              <w:rPr>
                <w:sz w:val="23"/>
                <w:szCs w:val="23"/>
              </w:rPr>
              <w:t>Spotfire</w:t>
            </w:r>
            <w:proofErr w:type="spellEnd"/>
          </w:p>
        </w:tc>
        <w:tc>
          <w:tcPr>
            <w:tcW w:w="3111" w:type="dxa"/>
            <w:vAlign w:val="center"/>
          </w:tcPr>
          <w:p w14:paraId="16765282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96" w:type="dxa"/>
            <w:vAlign w:val="center"/>
          </w:tcPr>
          <w:p w14:paraId="5447FEEC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D26042" w14:paraId="7623F4BF" w14:textId="77777777" w:rsidTr="00D2604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78140B20" w14:textId="77777777" w:rsidR="00D26042" w:rsidRDefault="006E6764">
            <w:proofErr w:type="spellStart"/>
            <w:r>
              <w:rPr>
                <w:sz w:val="23"/>
                <w:szCs w:val="23"/>
              </w:rPr>
              <w:t>Kony</w:t>
            </w:r>
            <w:proofErr w:type="spellEnd"/>
            <w:r>
              <w:rPr>
                <w:sz w:val="23"/>
                <w:szCs w:val="23"/>
              </w:rPr>
              <w:t xml:space="preserve"> Mobile Fabric </w:t>
            </w:r>
          </w:p>
        </w:tc>
        <w:tc>
          <w:tcPr>
            <w:tcW w:w="3111" w:type="dxa"/>
            <w:vAlign w:val="center"/>
          </w:tcPr>
          <w:p w14:paraId="33FBB7F2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96" w:type="dxa"/>
            <w:vAlign w:val="center"/>
          </w:tcPr>
          <w:p w14:paraId="5ACC995A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D26042" w14:paraId="32999CD3" w14:textId="77777777" w:rsidTr="00D26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5C714888" w14:textId="77777777" w:rsidR="00D26042" w:rsidRDefault="006E6764">
            <w:r>
              <w:rPr>
                <w:sz w:val="23"/>
                <w:szCs w:val="23"/>
              </w:rPr>
              <w:t>TREND Micro Security</w:t>
            </w:r>
          </w:p>
        </w:tc>
        <w:tc>
          <w:tcPr>
            <w:tcW w:w="3111" w:type="dxa"/>
            <w:vAlign w:val="center"/>
          </w:tcPr>
          <w:p w14:paraId="00F88112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96" w:type="dxa"/>
            <w:vAlign w:val="center"/>
          </w:tcPr>
          <w:p w14:paraId="587C4616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D26042" w14:paraId="2B5195E6" w14:textId="77777777" w:rsidTr="00D2604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4A221FFF" w14:textId="77777777" w:rsidR="00D26042" w:rsidRDefault="006E6764">
            <w:r>
              <w:t>AWS RedShift</w:t>
            </w:r>
          </w:p>
        </w:tc>
        <w:tc>
          <w:tcPr>
            <w:tcW w:w="3111" w:type="dxa"/>
            <w:vAlign w:val="center"/>
          </w:tcPr>
          <w:p w14:paraId="1A324F35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96" w:type="dxa"/>
            <w:vAlign w:val="center"/>
          </w:tcPr>
          <w:p w14:paraId="1715685E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</w:tr>
      <w:tr w:rsidR="00D26042" w14:paraId="4D594619" w14:textId="77777777" w:rsidTr="00D26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73F0516C" w14:textId="77777777" w:rsidR="00D26042" w:rsidRDefault="006E6764">
            <w:r>
              <w:t>Apache Tomcat</w:t>
            </w:r>
          </w:p>
        </w:tc>
        <w:tc>
          <w:tcPr>
            <w:tcW w:w="3111" w:type="dxa"/>
            <w:vAlign w:val="center"/>
          </w:tcPr>
          <w:p w14:paraId="65709744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96" w:type="dxa"/>
            <w:vAlign w:val="center"/>
          </w:tcPr>
          <w:p w14:paraId="2B67EF6F" w14:textId="77777777" w:rsidR="00D26042" w:rsidRDefault="006E6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D26042" w14:paraId="7D520A56" w14:textId="77777777" w:rsidTr="00D2604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74E2FF93" w14:textId="77777777" w:rsidR="00D26042" w:rsidRDefault="006E6764">
            <w:r>
              <w:t>Apache Maven</w:t>
            </w:r>
          </w:p>
        </w:tc>
        <w:tc>
          <w:tcPr>
            <w:tcW w:w="3111" w:type="dxa"/>
            <w:vAlign w:val="center"/>
          </w:tcPr>
          <w:p w14:paraId="4373AA15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96" w:type="dxa"/>
            <w:vAlign w:val="center"/>
          </w:tcPr>
          <w:p w14:paraId="4750AEE3" w14:textId="77777777" w:rsidR="00D26042" w:rsidRDefault="006E6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F637735" w14:textId="77777777" w:rsidR="00D26042" w:rsidRDefault="00D26042">
      <w:pPr>
        <w:tabs>
          <w:tab w:val="left" w:pos="1800"/>
        </w:tabs>
        <w:ind w:left="360"/>
      </w:pPr>
    </w:p>
    <w:sectPr w:rsidR="00D26042" w:rsidSect="00891E89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Abhinandan" w:date="2016-12-16T12:28:00Z" w:initials="A">
    <w:p w14:paraId="5EFDB352" w14:textId="207D5562" w:rsidR="00B62851" w:rsidRDefault="00B62851">
      <w:pPr>
        <w:pStyle w:val="CommentText"/>
      </w:pPr>
      <w:r>
        <w:rPr>
          <w:rStyle w:val="CommentReference"/>
        </w:rPr>
        <w:annotationRef/>
      </w:r>
      <w:r>
        <w:t>New AWS repo link need to be added</w:t>
      </w:r>
    </w:p>
  </w:comment>
  <w:comment w:id="24" w:author="Kathryn Gillett" w:date="2016-12-15T14:34:00Z" w:initials="KG">
    <w:p w14:paraId="6E078CBC" w14:textId="32AEF492" w:rsidR="00B62851" w:rsidRDefault="00B62851">
      <w:pPr>
        <w:pStyle w:val="CommentText"/>
      </w:pPr>
      <w:r>
        <w:rPr>
          <w:rStyle w:val="CommentReference"/>
        </w:rPr>
        <w:annotationRef/>
      </w:r>
    </w:p>
  </w:comment>
  <w:comment w:id="25" w:author="Linda" w:date="2016-12-05T17:54:00Z" w:initials="L">
    <w:p w14:paraId="4391A0DC" w14:textId="5E5B6828" w:rsidR="00B62851" w:rsidRDefault="00B62851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Link does not work</w:t>
      </w:r>
    </w:p>
  </w:comment>
  <w:comment w:id="26" w:author="Abhinandan" w:date="2016-12-13T14:31:00Z" w:initials="A">
    <w:p w14:paraId="31E71916" w14:textId="53E4F7E0" w:rsidR="00B62851" w:rsidRDefault="00B62851">
      <w:pPr>
        <w:pStyle w:val="CommentText"/>
      </w:pPr>
      <w:r>
        <w:rPr>
          <w:rStyle w:val="CommentReference"/>
        </w:rPr>
        <w:annotationRef/>
      </w:r>
      <w:r>
        <w:t>This link is correct, but this repository is private to avoid un-authorized access, only authorized user can access the code.</w:t>
      </w:r>
    </w:p>
  </w:comment>
  <w:comment w:id="29" w:author="Kathryn Gillett" w:date="2016-12-15T14:36:00Z" w:initials="KG">
    <w:p w14:paraId="272FE2E5" w14:textId="76180540" w:rsidR="00B62851" w:rsidRDefault="00B62851">
      <w:pPr>
        <w:pStyle w:val="CommentText"/>
      </w:pPr>
      <w:r>
        <w:rPr>
          <w:rStyle w:val="CommentReference"/>
        </w:rPr>
        <w:annotationRef/>
      </w:r>
      <w:r>
        <w:t xml:space="preserve">Create link to </w:t>
      </w:r>
      <w:proofErr w:type="spellStart"/>
      <w:r>
        <w:t>Git</w:t>
      </w:r>
      <w:proofErr w:type="spellEnd"/>
      <w:r>
        <w:t xml:space="preserve"> hub</w:t>
      </w:r>
    </w:p>
  </w:comment>
  <w:comment w:id="30" w:author="Abhinandan" w:date="2016-12-16T12:31:00Z" w:initials="A">
    <w:p w14:paraId="03415444" w14:textId="695660C4" w:rsidR="00B62851" w:rsidRDefault="00B62851">
      <w:pPr>
        <w:pStyle w:val="CommentText"/>
      </w:pPr>
      <w:r>
        <w:rPr>
          <w:rStyle w:val="CommentReference"/>
        </w:rPr>
        <w:annotationRef/>
      </w:r>
      <w:r w:rsidR="0007267F">
        <w:t>Change the doc name</w:t>
      </w:r>
    </w:p>
  </w:comment>
  <w:comment w:id="33" w:author="Kathryn Gillett" w:date="2016-12-15T14:37:00Z" w:initials="KG">
    <w:p w14:paraId="6678BAA6" w14:textId="0E8DDB68" w:rsidR="00B62851" w:rsidRDefault="00B62851">
      <w:pPr>
        <w:pStyle w:val="CommentText"/>
      </w:pPr>
      <w:r>
        <w:rPr>
          <w:rStyle w:val="CommentReference"/>
        </w:rPr>
        <w:annotationRef/>
      </w:r>
      <w:r>
        <w:t xml:space="preserve">Create link to </w:t>
      </w:r>
      <w:proofErr w:type="spellStart"/>
      <w:r>
        <w:t>Git</w:t>
      </w:r>
      <w:proofErr w:type="spellEnd"/>
      <w:r>
        <w:t xml:space="preserve"> hub</w:t>
      </w:r>
    </w:p>
  </w:comment>
  <w:comment w:id="34" w:author="Abhinandan" w:date="2016-12-16T12:36:00Z" w:initials="A">
    <w:p w14:paraId="72F4EE25" w14:textId="2D962A5B" w:rsidR="00B62851" w:rsidRDefault="00B62851">
      <w:pPr>
        <w:pStyle w:val="CommentText"/>
      </w:pPr>
      <w:r>
        <w:rPr>
          <w:rStyle w:val="CommentReference"/>
        </w:rPr>
        <w:annotationRef/>
      </w:r>
      <w:r w:rsidR="0007267F">
        <w:t>Rename the doc</w:t>
      </w:r>
    </w:p>
  </w:comment>
  <w:comment w:id="40" w:author="Kathryn Gillett" w:date="2016-12-15T14:38:00Z" w:initials="KG">
    <w:p w14:paraId="70994D74" w14:textId="69B1E26B" w:rsidR="00B62851" w:rsidRDefault="00B62851">
      <w:pPr>
        <w:pStyle w:val="CommentText"/>
      </w:pPr>
      <w:r>
        <w:rPr>
          <w:rStyle w:val="CommentReference"/>
        </w:rPr>
        <w:annotationRef/>
      </w:r>
      <w:r>
        <w:t xml:space="preserve">Create link to </w:t>
      </w:r>
      <w:proofErr w:type="spellStart"/>
      <w:r>
        <w:t>Git</w:t>
      </w:r>
      <w:proofErr w:type="spellEnd"/>
      <w:r>
        <w:t xml:space="preserve"> hub</w:t>
      </w:r>
    </w:p>
  </w:comment>
  <w:comment w:id="47" w:author="Abhinandan" w:date="2016-12-16T12:37:00Z" w:initials="A">
    <w:p w14:paraId="70A7BD24" w14:textId="7A42CABF" w:rsidR="00B62851" w:rsidRDefault="00B62851">
      <w:pPr>
        <w:pStyle w:val="CommentText"/>
      </w:pPr>
      <w:r>
        <w:rPr>
          <w:rStyle w:val="CommentReference"/>
        </w:rPr>
        <w:annotationRef/>
      </w:r>
      <w:r>
        <w:t>Remove link</w:t>
      </w:r>
    </w:p>
  </w:comment>
  <w:comment w:id="53" w:author="Kathryn Gillett" w:date="2016-12-15T14:38:00Z" w:initials="KG">
    <w:p w14:paraId="1EDD14F2" w14:textId="4BD862A7" w:rsidR="00B62851" w:rsidRDefault="00B62851">
      <w:pPr>
        <w:pStyle w:val="CommentText"/>
      </w:pPr>
      <w:r>
        <w:rPr>
          <w:rStyle w:val="CommentReference"/>
        </w:rPr>
        <w:annotationRef/>
      </w:r>
      <w:r>
        <w:t xml:space="preserve">Create link to </w:t>
      </w:r>
      <w:proofErr w:type="spellStart"/>
      <w:r>
        <w:t>Git</w:t>
      </w:r>
      <w:proofErr w:type="spellEnd"/>
      <w:r>
        <w:t xml:space="preserve"> hub</w:t>
      </w:r>
    </w:p>
  </w:comment>
  <w:comment w:id="57" w:author="Abhinandan" w:date="2016-12-16T12:49:00Z" w:initials="A">
    <w:p w14:paraId="035654BD" w14:textId="1ADC7A59" w:rsidR="00D4698F" w:rsidRDefault="00D4698F">
      <w:pPr>
        <w:pStyle w:val="CommentText"/>
      </w:pPr>
      <w:r>
        <w:rPr>
          <w:rStyle w:val="CommentReference"/>
        </w:rPr>
        <w:annotationRef/>
      </w:r>
      <w:r w:rsidR="00186935">
        <w:t>Rename</w:t>
      </w:r>
      <w:r>
        <w:t xml:space="preserve"> doc link</w:t>
      </w:r>
    </w:p>
  </w:comment>
  <w:comment w:id="71" w:author="Kathryn Gillett" w:date="2016-12-15T14:39:00Z" w:initials="KG">
    <w:p w14:paraId="600EED74" w14:textId="650C46B8" w:rsidR="00B62851" w:rsidRDefault="00B62851">
      <w:pPr>
        <w:pStyle w:val="CommentText"/>
      </w:pPr>
      <w:r>
        <w:rPr>
          <w:rStyle w:val="CommentReference"/>
        </w:rPr>
        <w:annotationRef/>
      </w:r>
      <w:r>
        <w:t xml:space="preserve">Create link to </w:t>
      </w:r>
      <w:proofErr w:type="spellStart"/>
      <w:r>
        <w:t>Git</w:t>
      </w:r>
      <w:proofErr w:type="spellEnd"/>
      <w:r>
        <w:t xml:space="preserve"> hub</w:t>
      </w:r>
    </w:p>
  </w:comment>
  <w:comment w:id="72" w:author="Abhinandan" w:date="2016-12-13T14:43:00Z" w:initials="A">
    <w:p w14:paraId="76B4A62D" w14:textId="48465989" w:rsidR="00B62851" w:rsidRDefault="00B62851">
      <w:pPr>
        <w:pStyle w:val="CommentText"/>
      </w:pPr>
      <w:r>
        <w:rPr>
          <w:rStyle w:val="CommentReference"/>
        </w:rPr>
        <w:annotationRef/>
      </w:r>
      <w:r>
        <w:t>I think we need to add new document name, please suggest</w:t>
      </w:r>
    </w:p>
    <w:p w14:paraId="040D97BE" w14:textId="0B57F89F" w:rsidR="00B62851" w:rsidRDefault="00B62851">
      <w:pPr>
        <w:pStyle w:val="CommentText"/>
      </w:pPr>
      <w:r>
        <w:t xml:space="preserve"> </w:t>
      </w:r>
    </w:p>
  </w:comment>
  <w:comment w:id="73" w:author="Abhinandan" w:date="2016-12-16T12:39:00Z" w:initials="A">
    <w:p w14:paraId="6BCEC3B5" w14:textId="19A68F50" w:rsidR="00B62851" w:rsidRDefault="00B62851">
      <w:pPr>
        <w:pStyle w:val="CommentText"/>
      </w:pPr>
      <w:r>
        <w:rPr>
          <w:rStyle w:val="CommentReference"/>
        </w:rPr>
        <w:annotationRef/>
      </w:r>
      <w:r>
        <w:t>Removed all doc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FDB352" w15:done="0"/>
  <w15:commentEx w15:paraId="6E078CBC" w15:done="0"/>
  <w15:commentEx w15:paraId="4391A0DC" w15:done="0"/>
  <w15:commentEx w15:paraId="31E71916" w15:paraIdParent="4391A0DC" w15:done="0"/>
  <w15:commentEx w15:paraId="272FE2E5" w15:done="0"/>
  <w15:commentEx w15:paraId="03415444" w15:done="0"/>
  <w15:commentEx w15:paraId="6678BAA6" w15:done="0"/>
  <w15:commentEx w15:paraId="72F4EE25" w15:done="0"/>
  <w15:commentEx w15:paraId="70994D74" w15:done="0"/>
  <w15:commentEx w15:paraId="70A7BD24" w15:done="0"/>
  <w15:commentEx w15:paraId="1EDD14F2" w15:done="0"/>
  <w15:commentEx w15:paraId="035654BD" w15:done="0"/>
  <w15:commentEx w15:paraId="600EED74" w15:done="0"/>
  <w15:commentEx w15:paraId="040D97BE" w15:done="0"/>
  <w15:commentEx w15:paraId="6BCEC3B5" w15:paraIdParent="040D97B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FC44F" w14:textId="77777777" w:rsidR="006D1FB5" w:rsidRDefault="006D1FB5">
      <w:pPr>
        <w:spacing w:after="0" w:line="240" w:lineRule="auto"/>
      </w:pPr>
      <w:r>
        <w:separator/>
      </w:r>
    </w:p>
  </w:endnote>
  <w:endnote w:type="continuationSeparator" w:id="0">
    <w:p w14:paraId="68CCA8C1" w14:textId="77777777" w:rsidR="006D1FB5" w:rsidRDefault="006D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7278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00B871" w14:textId="4FF0CCCC" w:rsidR="00B62851" w:rsidRDefault="00B628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AE2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AE2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B0CBAD" w14:textId="77777777" w:rsidR="00B62851" w:rsidRDefault="00B62851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3F78C" w14:textId="77777777" w:rsidR="006D1FB5" w:rsidRDefault="006D1FB5">
      <w:pPr>
        <w:spacing w:after="0" w:line="240" w:lineRule="auto"/>
      </w:pPr>
      <w:r>
        <w:separator/>
      </w:r>
    </w:p>
  </w:footnote>
  <w:footnote w:type="continuationSeparator" w:id="0">
    <w:p w14:paraId="3CF4A93B" w14:textId="77777777" w:rsidR="006D1FB5" w:rsidRDefault="006D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0205E" w14:textId="77777777" w:rsidR="00B62851" w:rsidRDefault="00B62851">
    <w:pPr>
      <w:spacing w:before="720" w:after="0" w:line="240" w:lineRule="auto"/>
      <w:jc w:val="center"/>
    </w:pPr>
    <w:r>
      <w:rPr>
        <w:noProof/>
      </w:rPr>
      <w:drawing>
        <wp:inline distT="0" distB="0" distL="0" distR="0" wp14:anchorId="0302379F" wp14:editId="071C7071">
          <wp:extent cx="269735" cy="269735"/>
          <wp:effectExtent l="0" t="0" r="0" b="0"/>
          <wp:docPr id="3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735" cy="269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Overview </w:t>
    </w:r>
    <w:del w:id="87" w:author="Abhinandan" w:date="2016-12-16T14:11:00Z">
      <w:r w:rsidDel="004E73AD">
        <w:rPr>
          <w:sz w:val="16"/>
          <w:szCs w:val="16"/>
        </w:rPr>
        <w:delText xml:space="preserve">– </w:delText>
      </w:r>
      <w:r w:rsidDel="004E73AD">
        <w:rPr>
          <w:sz w:val="14"/>
          <w:szCs w:val="14"/>
        </w:rPr>
        <w:delText>Deploying an Intelligent App on AWS</w:delText>
      </w:r>
    </w:del>
  </w:p>
  <w:p w14:paraId="572685F2" w14:textId="77777777" w:rsidR="00B62851" w:rsidRDefault="00B62851">
    <w:pPr>
      <w:spacing w:after="0" w:line="240" w:lineRule="auto"/>
      <w:jc w:val="center"/>
    </w:pPr>
  </w:p>
  <w:p w14:paraId="7BED7FE9" w14:textId="77777777" w:rsidR="00B62851" w:rsidRDefault="00B62851">
    <w:pP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67CB"/>
    <w:multiLevelType w:val="multilevel"/>
    <w:tmpl w:val="5BD8D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701B9E"/>
    <w:multiLevelType w:val="multilevel"/>
    <w:tmpl w:val="74C4F3B8"/>
    <w:lvl w:ilvl="0">
      <w:start w:val="1"/>
      <w:numFmt w:val="bullet"/>
      <w:lvlText w:val="✓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19394E8E"/>
    <w:multiLevelType w:val="hybridMultilevel"/>
    <w:tmpl w:val="DA58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06379"/>
    <w:multiLevelType w:val="multilevel"/>
    <w:tmpl w:val="12D82A36"/>
    <w:lvl w:ilvl="0">
      <w:start w:val="1"/>
      <w:numFmt w:val="decimal"/>
      <w:lvlText w:val="%1."/>
      <w:lvlJc w:val="left"/>
      <w:pPr>
        <w:ind w:left="-360" w:firstLine="360"/>
      </w:pPr>
      <w:rPr>
        <w:i w:val="0"/>
      </w:rPr>
    </w:lvl>
    <w:lvl w:ilvl="1">
      <w:start w:val="2"/>
      <w:numFmt w:val="decimal"/>
      <w:lvlText w:val="%1.%2"/>
      <w:lvlJc w:val="left"/>
      <w:pPr>
        <w:ind w:left="840" w:firstLine="360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36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36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3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360"/>
      </w:pPr>
      <w:rPr>
        <w:b/>
      </w:rPr>
    </w:lvl>
  </w:abstractNum>
  <w:abstractNum w:abstractNumId="4" w15:restartNumberingAfterBreak="0">
    <w:nsid w:val="43986EBC"/>
    <w:multiLevelType w:val="multilevel"/>
    <w:tmpl w:val="357E6DDC"/>
    <w:lvl w:ilvl="0">
      <w:start w:val="1"/>
      <w:numFmt w:val="decimal"/>
      <w:lvlText w:val="%1."/>
      <w:lvlJc w:val="left"/>
      <w:pPr>
        <w:ind w:left="288" w:firstLine="792"/>
      </w:pPr>
      <w:rPr>
        <w:rFonts w:ascii="Open Sans" w:hAnsi="Open San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5" w15:restartNumberingAfterBreak="0">
    <w:nsid w:val="4A0C6FB1"/>
    <w:multiLevelType w:val="multilevel"/>
    <w:tmpl w:val="56683B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D4E6076"/>
    <w:multiLevelType w:val="multilevel"/>
    <w:tmpl w:val="AD0C3B8E"/>
    <w:lvl w:ilvl="0">
      <w:start w:val="1"/>
      <w:numFmt w:val="bullet"/>
      <w:lvlText w:val="✓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5D624491"/>
    <w:multiLevelType w:val="multilevel"/>
    <w:tmpl w:val="61F09E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64CD68AB"/>
    <w:multiLevelType w:val="hybridMultilevel"/>
    <w:tmpl w:val="F59042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02F62"/>
    <w:multiLevelType w:val="multilevel"/>
    <w:tmpl w:val="ED80E0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B2928BF"/>
    <w:multiLevelType w:val="multilevel"/>
    <w:tmpl w:val="0CC8C12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" w15:restartNumberingAfterBreak="0">
    <w:nsid w:val="7C5357AE"/>
    <w:multiLevelType w:val="multilevel"/>
    <w:tmpl w:val="0CC8C12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2" w15:restartNumberingAfterBreak="0">
    <w:nsid w:val="7D575607"/>
    <w:multiLevelType w:val="multilevel"/>
    <w:tmpl w:val="1B0854E4"/>
    <w:lvl w:ilvl="0">
      <w:start w:val="1"/>
      <w:numFmt w:val="decimal"/>
      <w:pStyle w:val="H1"/>
      <w:lvlText w:val="%1."/>
      <w:lvlJc w:val="left"/>
      <w:pPr>
        <w:ind w:left="720" w:firstLine="1080"/>
      </w:pPr>
      <w:rPr>
        <w:rFonts w:ascii="Open Sans" w:hAnsi="Open Sans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hryn Gillett">
    <w15:presenceInfo w15:providerId="Windows Live" w15:userId="a8cb817c45caaa60"/>
  </w15:person>
  <w15:person w15:author="Abhinandan">
    <w15:presenceInfo w15:providerId="None" w15:userId="Abhinandan"/>
  </w15:person>
  <w15:person w15:author="Linda">
    <w15:presenceInfo w15:providerId="None" w15:userId="Li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zI3tjAzMDQyMDBQ0lEKTi0uzszPAykwqgUAlgS5AiwAAAA="/>
  </w:docVars>
  <w:rsids>
    <w:rsidRoot w:val="00D26042"/>
    <w:rsid w:val="000704AF"/>
    <w:rsid w:val="0007267F"/>
    <w:rsid w:val="0007311A"/>
    <w:rsid w:val="00094381"/>
    <w:rsid w:val="000C0252"/>
    <w:rsid w:val="000E2F34"/>
    <w:rsid w:val="000F409D"/>
    <w:rsid w:val="001174A6"/>
    <w:rsid w:val="001308E8"/>
    <w:rsid w:val="00184AE5"/>
    <w:rsid w:val="00186935"/>
    <w:rsid w:val="001976F1"/>
    <w:rsid w:val="001A79BD"/>
    <w:rsid w:val="001F3285"/>
    <w:rsid w:val="00242903"/>
    <w:rsid w:val="00253BFC"/>
    <w:rsid w:val="00266AAA"/>
    <w:rsid w:val="002852E2"/>
    <w:rsid w:val="002E28B0"/>
    <w:rsid w:val="00354024"/>
    <w:rsid w:val="00370387"/>
    <w:rsid w:val="003778CF"/>
    <w:rsid w:val="003810A7"/>
    <w:rsid w:val="003A361D"/>
    <w:rsid w:val="003C2FA4"/>
    <w:rsid w:val="004023E9"/>
    <w:rsid w:val="0040278A"/>
    <w:rsid w:val="004050A4"/>
    <w:rsid w:val="00405CD6"/>
    <w:rsid w:val="0041127D"/>
    <w:rsid w:val="00425281"/>
    <w:rsid w:val="00457557"/>
    <w:rsid w:val="00462F2A"/>
    <w:rsid w:val="00492D83"/>
    <w:rsid w:val="004B41DC"/>
    <w:rsid w:val="004C2164"/>
    <w:rsid w:val="004D1221"/>
    <w:rsid w:val="004E4219"/>
    <w:rsid w:val="004E73AD"/>
    <w:rsid w:val="004F1022"/>
    <w:rsid w:val="005109A6"/>
    <w:rsid w:val="005157C0"/>
    <w:rsid w:val="005228FE"/>
    <w:rsid w:val="00526E3C"/>
    <w:rsid w:val="006011AA"/>
    <w:rsid w:val="00656E77"/>
    <w:rsid w:val="006638DE"/>
    <w:rsid w:val="006D13EB"/>
    <w:rsid w:val="006D1FB5"/>
    <w:rsid w:val="006D4435"/>
    <w:rsid w:val="006E6764"/>
    <w:rsid w:val="00777CAB"/>
    <w:rsid w:val="00786342"/>
    <w:rsid w:val="00817AE2"/>
    <w:rsid w:val="00820155"/>
    <w:rsid w:val="008332FF"/>
    <w:rsid w:val="008368F4"/>
    <w:rsid w:val="00891E89"/>
    <w:rsid w:val="008C33AA"/>
    <w:rsid w:val="009078A5"/>
    <w:rsid w:val="00917F91"/>
    <w:rsid w:val="009B62E1"/>
    <w:rsid w:val="00A258B0"/>
    <w:rsid w:val="00A41523"/>
    <w:rsid w:val="00A44F23"/>
    <w:rsid w:val="00A576A3"/>
    <w:rsid w:val="00A82585"/>
    <w:rsid w:val="00A8770C"/>
    <w:rsid w:val="00AC29A8"/>
    <w:rsid w:val="00AF0EC2"/>
    <w:rsid w:val="00B54B76"/>
    <w:rsid w:val="00B62851"/>
    <w:rsid w:val="00BD78B8"/>
    <w:rsid w:val="00C111E2"/>
    <w:rsid w:val="00C44B23"/>
    <w:rsid w:val="00C9759E"/>
    <w:rsid w:val="00CF2D71"/>
    <w:rsid w:val="00CF41A5"/>
    <w:rsid w:val="00D26042"/>
    <w:rsid w:val="00D31E51"/>
    <w:rsid w:val="00D4698F"/>
    <w:rsid w:val="00D87BA0"/>
    <w:rsid w:val="00DA3520"/>
    <w:rsid w:val="00DA6A5F"/>
    <w:rsid w:val="00E15DE9"/>
    <w:rsid w:val="00E25765"/>
    <w:rsid w:val="00E747E2"/>
    <w:rsid w:val="00E94167"/>
    <w:rsid w:val="00EA2B8D"/>
    <w:rsid w:val="00EA41EB"/>
    <w:rsid w:val="00EC0C12"/>
    <w:rsid w:val="00F070C6"/>
    <w:rsid w:val="00F43ECE"/>
    <w:rsid w:val="00F50AF6"/>
    <w:rsid w:val="00F60195"/>
    <w:rsid w:val="00F761CD"/>
    <w:rsid w:val="00FA7BFE"/>
    <w:rsid w:val="00F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94B1D"/>
  <w15:docId w15:val="{A260A30D-CBCE-4B12-AA2F-5D11D5EF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8DE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638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8DE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638D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6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8DE"/>
  </w:style>
  <w:style w:type="paragraph" w:styleId="Footer">
    <w:name w:val="footer"/>
    <w:basedOn w:val="Normal"/>
    <w:link w:val="FooterChar"/>
    <w:uiPriority w:val="99"/>
    <w:unhideWhenUsed/>
    <w:rsid w:val="0066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8DE"/>
  </w:style>
  <w:style w:type="paragraph" w:styleId="ListParagraph">
    <w:name w:val="List Paragraph"/>
    <w:basedOn w:val="Normal"/>
    <w:uiPriority w:val="34"/>
    <w:qFormat/>
    <w:rsid w:val="006638DE"/>
    <w:pPr>
      <w:ind w:left="720"/>
      <w:contextualSpacing/>
    </w:pPr>
  </w:style>
  <w:style w:type="paragraph" w:styleId="NoSpacing">
    <w:name w:val="No Spacing"/>
    <w:uiPriority w:val="1"/>
    <w:qFormat/>
    <w:rsid w:val="006638D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638DE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91E89"/>
    <w:pPr>
      <w:spacing w:after="100"/>
      <w:ind w:left="220"/>
    </w:pPr>
  </w:style>
  <w:style w:type="paragraph" w:customStyle="1" w:styleId="H1">
    <w:name w:val="H1"/>
    <w:basedOn w:val="Heading1"/>
    <w:link w:val="H1Char"/>
    <w:qFormat/>
    <w:rsid w:val="00A8770C"/>
    <w:pPr>
      <w:numPr>
        <w:numId w:val="12"/>
      </w:numPr>
      <w:ind w:left="0" w:firstLine="0"/>
    </w:pPr>
    <w:rPr>
      <w:rFonts w:ascii="Open Sans" w:hAnsi="Open Sans"/>
      <w:color w:val="CC6600"/>
      <w:sz w:val="27"/>
      <w:szCs w:val="27"/>
    </w:rPr>
  </w:style>
  <w:style w:type="paragraph" w:customStyle="1" w:styleId="Step">
    <w:name w:val="Step"/>
    <w:basedOn w:val="Normal"/>
    <w:link w:val="StepChar"/>
    <w:qFormat/>
    <w:rsid w:val="00786342"/>
    <w:rPr>
      <w:rFonts w:ascii="Open Sans" w:eastAsia="Open Sans" w:hAnsi="Open Sans" w:cs="Open Sans"/>
      <w:bCs/>
      <w:color w:val="404040"/>
      <w:sz w:val="24"/>
    </w:rPr>
  </w:style>
  <w:style w:type="character" w:customStyle="1" w:styleId="Heading1Char">
    <w:name w:val="Heading 1 Char"/>
    <w:basedOn w:val="DefaultParagraphFont"/>
    <w:link w:val="Heading1"/>
    <w:rsid w:val="00A8770C"/>
    <w:rPr>
      <w:color w:val="2E75B5"/>
      <w:sz w:val="32"/>
      <w:szCs w:val="32"/>
    </w:rPr>
  </w:style>
  <w:style w:type="character" w:customStyle="1" w:styleId="H1Char">
    <w:name w:val="H1 Char"/>
    <w:basedOn w:val="Heading1Char"/>
    <w:link w:val="H1"/>
    <w:rsid w:val="00A8770C"/>
    <w:rPr>
      <w:rFonts w:ascii="Open Sans" w:hAnsi="Open Sans"/>
      <w:color w:val="CC6600"/>
      <w:sz w:val="27"/>
      <w:szCs w:val="27"/>
    </w:rPr>
  </w:style>
  <w:style w:type="character" w:customStyle="1" w:styleId="StepChar">
    <w:name w:val="Step Char"/>
    <w:basedOn w:val="DefaultParagraphFont"/>
    <w:link w:val="Step"/>
    <w:rsid w:val="00786342"/>
    <w:rPr>
      <w:rFonts w:ascii="Open Sans" w:eastAsia="Open Sans" w:hAnsi="Open Sans" w:cs="Open Sans"/>
      <w:bCs/>
      <w:color w:val="404040"/>
      <w:sz w:val="24"/>
    </w:rPr>
  </w:style>
  <w:style w:type="paragraph" w:styleId="Revision">
    <w:name w:val="Revision"/>
    <w:hidden/>
    <w:uiPriority w:val="99"/>
    <w:semiHidden/>
    <w:rsid w:val="00D31E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5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3B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3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B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B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aws.amazon.com/marketplace/pp/B010PHCVO0?qid=1475145908555&amp;sr=0-1&amp;ref_=srh_res_product_titl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ws.amazon.com/marketplace/pp/B010TV3U2E?qid=1475145908555&amp;sr=0-2&amp;ref_=srh_res_product_tit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ws.amazon.com/marketplace/pp/B00PB74KYY?qid=1475145882225&amp;sr=0-9&amp;ref_=srh_res_product_tit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marketplace/pp/B00LBH6GCC?qid=1475145807428&amp;sr=0-3&amp;ref_=srh_res_product_title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aws.amazon.com/marketplace/pp/B01AVYHVHO?qid=1475145958660&amp;sr=0-2&amp;ref_=srh_res_product_title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aws.amazon.com/marketplace/pp/B00PJ9FGVU?qid=1475145771249&amp;sr=0-2&amp;ref_=srh_res_product_titl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B19606-AE93-4C3F-9180-52E30047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 Paul</dc:creator>
  <cp:lastModifiedBy>Abhinandan</cp:lastModifiedBy>
  <cp:revision>11</cp:revision>
  <cp:lastPrinted>2016-11-30T12:47:00Z</cp:lastPrinted>
  <dcterms:created xsi:type="dcterms:W3CDTF">2016-12-15T20:40:00Z</dcterms:created>
  <dcterms:modified xsi:type="dcterms:W3CDTF">2016-12-16T10:04:00Z</dcterms:modified>
</cp:coreProperties>
</file>